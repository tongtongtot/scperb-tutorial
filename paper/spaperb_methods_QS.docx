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03C7" w14:textId="45F691FE" w:rsidR="00AB4A61" w:rsidRDefault="00A453AD">
      <w:pPr>
        <w:pStyle w:val="Heading1"/>
      </w:pPr>
      <w:bookmarkStart w:id="0" w:name="spaperb"/>
      <w:proofErr w:type="spellStart"/>
      <w:ins w:id="1" w:author="Qianqian Song" w:date="2023-07-27T21:18:00Z">
        <w:r>
          <w:t>sc</w:t>
        </w:r>
      </w:ins>
      <w:del w:id="2" w:author="Qianqian Song" w:date="2023-07-27T21:18:00Z">
        <w:r w:rsidR="00000000" w:rsidDel="00A453AD">
          <w:delText>Spa</w:delText>
        </w:r>
      </w:del>
      <w:r w:rsidR="00000000">
        <w:t>Perb</w:t>
      </w:r>
      <w:proofErr w:type="spellEnd"/>
    </w:p>
    <w:p w14:paraId="78EED477" w14:textId="77777777" w:rsidR="001E532F" w:rsidRDefault="00000000">
      <w:pPr>
        <w:pStyle w:val="FirstParagraph"/>
        <w:rPr>
          <w:ins w:id="3" w:author="Qianqian Song" w:date="2023-07-27T21:19:00Z"/>
        </w:rPr>
      </w:pPr>
      <w:r>
        <w:t>Inspired by the transfer learning paradigm, we presented</w:t>
      </w:r>
      <w:ins w:id="4" w:author="Qianqian Song" w:date="2023-07-27T21:19:00Z">
        <w:r w:rsidR="008A12FE">
          <w:t xml:space="preserve"> </w:t>
        </w:r>
        <w:proofErr w:type="spellStart"/>
        <w:r w:rsidR="008A12FE">
          <w:t>sc</w:t>
        </w:r>
      </w:ins>
      <w:del w:id="5" w:author="Qianqian Song" w:date="2023-07-27T21:19:00Z">
        <w:r w:rsidDel="008A12FE">
          <w:delText xml:space="preserve"> Spa</w:delText>
        </w:r>
      </w:del>
      <w:r>
        <w:t>Perb</w:t>
      </w:r>
      <w:proofErr w:type="spellEnd"/>
      <w:r>
        <w:t xml:space="preserve">, a generative model that can learn the “content” </w:t>
      </w:r>
      <m:oMath>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ctrl</m:t>
            </m:r>
          </m:sup>
        </m:sSubSup>
      </m:oMath>
      <w:r>
        <w:t xml:space="preserve"> and </w:t>
      </w:r>
      <m:oMath>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stim</m:t>
            </m:r>
          </m:sup>
        </m:sSubSup>
      </m:oMath>
      <w:r>
        <w:t xml:space="preserve"> of the cell types from both the control and stimulus datasets, and transfer the style </w:t>
      </w:r>
      <m:oMath>
        <m:sSubSup>
          <m:sSubSupPr>
            <m:ctrlPr>
              <w:rPr>
                <w:rFonts w:ascii="Cambria Math" w:hAnsi="Cambria Math"/>
              </w:rPr>
            </m:ctrlPr>
          </m:sSubSupPr>
          <m:e>
            <m:r>
              <w:rPr>
                <w:rFonts w:ascii="Cambria Math" w:hAnsi="Cambria Math"/>
              </w:rPr>
              <m:t>Z</m:t>
            </m:r>
          </m:e>
          <m:sub>
            <m:r>
              <w:rPr>
                <w:rFonts w:ascii="Cambria Math" w:hAnsi="Cambria Math"/>
              </w:rPr>
              <m:t>s</m:t>
            </m:r>
          </m:sub>
          <m:sup>
            <m:r>
              <w:rPr>
                <w:rFonts w:ascii="Cambria Math" w:hAnsi="Cambria Math"/>
              </w:rPr>
              <m:t>ctrl</m:t>
            </m:r>
          </m:sup>
        </m:sSubSup>
      </m:oMath>
      <w:r>
        <w:t xml:space="preserve"> from the control dataset to the stimulus dataset </w:t>
      </w:r>
      <m:oMath>
        <m:sSubSup>
          <m:sSubSupPr>
            <m:ctrlPr>
              <w:rPr>
                <w:rFonts w:ascii="Cambria Math" w:hAnsi="Cambria Math"/>
              </w:rPr>
            </m:ctrlPr>
          </m:sSubSupPr>
          <m:e>
            <m:r>
              <w:rPr>
                <w:rFonts w:ascii="Cambria Math" w:hAnsi="Cambria Math"/>
              </w:rPr>
              <m:t>Z</m:t>
            </m:r>
          </m:e>
          <m:sub>
            <m:r>
              <w:rPr>
                <w:rFonts w:ascii="Cambria Math" w:hAnsi="Cambria Math"/>
              </w:rPr>
              <m:t>s</m:t>
            </m:r>
          </m:sub>
          <m:sup>
            <m:r>
              <w:rPr>
                <w:rFonts w:ascii="Cambria Math" w:hAnsi="Cambria Math"/>
              </w:rPr>
              <m:t>stim</m:t>
            </m:r>
          </m:sup>
        </m:sSubSup>
      </m:oMath>
      <w:r>
        <w:t xml:space="preserve">. </w:t>
      </w:r>
    </w:p>
    <w:p w14:paraId="40DDDB2F" w14:textId="388E6178" w:rsidR="00AB4A61" w:rsidRDefault="00000000">
      <w:pPr>
        <w:pStyle w:val="FirstParagraph"/>
      </w:pPr>
      <w:r>
        <w:t xml:space="preserve">In the inference stage, given a specific cell type from the control dataset </w:t>
      </w:r>
      <m:oMath>
        <m:sSup>
          <m:sSupPr>
            <m:ctrlPr>
              <w:rPr>
                <w:rFonts w:ascii="Cambria Math" w:hAnsi="Cambria Math"/>
              </w:rPr>
            </m:ctrlPr>
          </m:sSupPr>
          <m:e>
            <m:r>
              <w:rPr>
                <w:rFonts w:ascii="Cambria Math" w:hAnsi="Cambria Math"/>
              </w:rPr>
              <m:t>X</m:t>
            </m:r>
          </m:e>
          <m:sup>
            <m:r>
              <w:rPr>
                <w:rFonts w:ascii="Cambria Math" w:hAnsi="Cambria Math"/>
              </w:rPr>
              <m:t>ctrl</m:t>
            </m:r>
          </m:sup>
        </m:sSup>
      </m:oMath>
      <w:r>
        <w:t xml:space="preserve">, and a </w:t>
      </w:r>
      <w:r w:rsidRPr="003C3A00">
        <w:rPr>
          <w:highlight w:val="yellow"/>
          <w:rPrChange w:id="6" w:author="Qianqian Song" w:date="2023-07-27T21:23:00Z">
            <w:rPr/>
          </w:rPrChange>
        </w:rPr>
        <w:t xml:space="preserve">randomly generated variable </w:t>
      </w:r>
      <m:oMath>
        <m:r>
          <w:rPr>
            <w:rFonts w:ascii="Cambria Math" w:hAnsi="Cambria Math"/>
            <w:highlight w:val="yellow"/>
            <w:rPrChange w:id="7" w:author="Qianqian Song" w:date="2023-07-27T21:23:00Z">
              <w:rPr>
                <w:rFonts w:ascii="Cambria Math" w:hAnsi="Cambria Math"/>
              </w:rPr>
            </w:rPrChange>
          </w:rPr>
          <m:t>r</m:t>
        </m:r>
      </m:oMath>
      <w:r>
        <w:t xml:space="preserve">, SpaPerb will extract the cell type-related features </w:t>
      </w:r>
      <m:oMath>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ctrl</m:t>
            </m:r>
          </m:sup>
        </m:sSubSup>
      </m:oMath>
      <w:r>
        <w:t xml:space="preserve">, and project </w:t>
      </w:r>
      <m:oMath>
        <m:r>
          <w:rPr>
            <w:rFonts w:ascii="Cambria Math" w:hAnsi="Cambria Math"/>
          </w:rPr>
          <m:t>r</m:t>
        </m:r>
      </m:oMath>
      <w:r>
        <w:t xml:space="preserve"> to latent space as the dataset-specific transfer latent variable </w:t>
      </w:r>
      <m:oMath>
        <m:sSub>
          <m:sSubPr>
            <m:ctrlPr>
              <w:rPr>
                <w:rFonts w:ascii="Cambria Math" w:hAnsi="Cambria Math"/>
              </w:rPr>
            </m:ctrlPr>
          </m:sSubPr>
          <m:e>
            <m:r>
              <w:rPr>
                <w:rFonts w:ascii="Cambria Math" w:hAnsi="Cambria Math"/>
              </w:rPr>
              <m:t>δ</m:t>
            </m:r>
          </m:e>
          <m:sub>
            <m:r>
              <w:rPr>
                <w:rFonts w:ascii="Cambria Math" w:hAnsi="Cambria Math"/>
              </w:rPr>
              <m:t>s</m:t>
            </m:r>
          </m:sub>
        </m:sSub>
      </m:oMath>
      <w:r>
        <w:t xml:space="preserve"> , and reconstruct the pseudo-stimulus cell type </w:t>
      </w:r>
      <m:oMath>
        <m:sSup>
          <m:sSupPr>
            <m:ctrlPr>
              <w:rPr>
                <w:rFonts w:ascii="Cambria Math" w:hAnsi="Cambria Math"/>
              </w:rPr>
            </m:ctrlPr>
          </m:sSupPr>
          <m:e>
            <m:acc>
              <m:accPr>
                <m:ctrlPr>
                  <w:rPr>
                    <w:rFonts w:ascii="Cambria Math" w:hAnsi="Cambria Math"/>
                  </w:rPr>
                </m:ctrlPr>
              </m:accPr>
              <m:e>
                <m:r>
                  <w:rPr>
                    <w:rFonts w:ascii="Cambria Math" w:hAnsi="Cambria Math"/>
                  </w:rPr>
                  <m:t>X</m:t>
                </m:r>
              </m:e>
            </m:acc>
          </m:e>
          <m:sup>
            <m:r>
              <w:rPr>
                <w:rFonts w:ascii="Cambria Math" w:hAnsi="Cambria Math"/>
              </w:rPr>
              <m:t>stim</m:t>
            </m:r>
          </m:sup>
        </m:sSup>
      </m:oMath>
      <w:r>
        <w:t xml:space="preserve"> based on </w:t>
      </w:r>
      <m:oMath>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ctrl</m:t>
            </m:r>
          </m:sup>
        </m:sSubSup>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s</m:t>
            </m:r>
          </m:sub>
        </m:sSub>
      </m:oMath>
      <w:r>
        <w:t xml:space="preserve">. We implement </w:t>
      </w:r>
      <w:proofErr w:type="spellStart"/>
      <w:ins w:id="8" w:author="Qianqian Song" w:date="2023-07-27T21:20:00Z">
        <w:r w:rsidR="001E532F">
          <w:t>sc</w:t>
        </w:r>
      </w:ins>
      <w:del w:id="9" w:author="Qianqian Song" w:date="2023-07-27T21:20:00Z">
        <w:r w:rsidDel="001E532F">
          <w:delText>Spa</w:delText>
        </w:r>
      </w:del>
      <w:r>
        <w:t>Perb</w:t>
      </w:r>
      <w:proofErr w:type="spellEnd"/>
      <w:r>
        <w:t xml:space="preserve"> with the variational auto-encoder (VAE), with a content encoder $</w:t>
      </w:r>
      <w:proofErr w:type="spellStart"/>
      <w:r>
        <w:t>E_^c</w:t>
      </w:r>
      <w:proofErr w:type="spellEnd"/>
      <w:r>
        <w:t>(.) $ for cell-type awareness features</w:t>
      </w:r>
      <w:ins w:id="10" w:author="Qianqian Song" w:date="2023-07-27T21:20:00Z">
        <w:r w:rsidR="001E532F">
          <w:t>,</w:t>
        </w:r>
      </w:ins>
      <w:r>
        <w:t xml:space="preserve"> and a style encoder </w:t>
      </w:r>
      <m:oMath>
        <m:sSubSup>
          <m:sSubSupPr>
            <m:ctrlPr>
              <w:rPr>
                <w:rFonts w:ascii="Cambria Math" w:hAnsi="Cambria Math"/>
              </w:rPr>
            </m:ctrlPr>
          </m:sSubSupPr>
          <m:e>
            <m:r>
              <w:rPr>
                <w:rFonts w:ascii="Cambria Math" w:hAnsi="Cambria Math"/>
              </w:rPr>
              <m:t>E</m:t>
            </m:r>
          </m:e>
          <m:sub>
            <m:r>
              <w:rPr>
                <w:rFonts w:ascii="Cambria Math" w:hAnsi="Cambria Math"/>
              </w:rPr>
              <m:t>ϕ</m:t>
            </m:r>
          </m:sub>
          <m:sup>
            <m:r>
              <w:rPr>
                <w:rFonts w:ascii="Cambria Math" w:hAnsi="Cambria Math"/>
              </w:rPr>
              <m:t>s</m:t>
            </m:r>
          </m:sup>
        </m:sSubSup>
        <m:d>
          <m:dPr>
            <m:ctrlPr>
              <w:rPr>
                <w:rFonts w:ascii="Cambria Math" w:hAnsi="Cambria Math"/>
              </w:rPr>
            </m:ctrlPr>
          </m:dPr>
          <m:e>
            <m:r>
              <m:rPr>
                <m:sty m:val="p"/>
              </m:rPr>
              <w:rPr>
                <w:rFonts w:ascii="Cambria Math" w:hAnsi="Cambria Math"/>
              </w:rPr>
              <m:t>.</m:t>
            </m:r>
          </m:e>
        </m:d>
      </m:oMath>
      <w:r>
        <w:t xml:space="preserve"> for the dataset transformation, and a decoder </w:t>
      </w:r>
      <m:oMath>
        <m:sSub>
          <m:sSubPr>
            <m:ctrlPr>
              <w:rPr>
                <w:rFonts w:ascii="Cambria Math" w:hAnsi="Cambria Math"/>
              </w:rPr>
            </m:ctrlPr>
          </m:sSubPr>
          <m:e>
            <m:r>
              <w:rPr>
                <w:rFonts w:ascii="Cambria Math" w:hAnsi="Cambria Math"/>
              </w:rPr>
              <m:t>D</m:t>
            </m:r>
          </m:e>
          <m:sub>
            <m:r>
              <w:rPr>
                <w:rFonts w:ascii="Cambria Math" w:hAnsi="Cambria Math"/>
              </w:rPr>
              <m:t>Φ</m:t>
            </m:r>
          </m:sub>
        </m:sSub>
        <m:d>
          <m:dPr>
            <m:ctrlPr>
              <w:rPr>
                <w:rFonts w:ascii="Cambria Math" w:hAnsi="Cambria Math"/>
              </w:rPr>
            </m:ctrlPr>
          </m:dPr>
          <m:e>
            <m:r>
              <m:rPr>
                <m:sty m:val="p"/>
              </m:rPr>
              <w:rPr>
                <w:rFonts w:ascii="Cambria Math" w:hAnsi="Cambria Math"/>
              </w:rPr>
              <m:t>.</m:t>
            </m:r>
          </m:e>
        </m:d>
      </m:oMath>
      <w:r>
        <w:t xml:space="preserve"> to </w:t>
      </w:r>
      <w:r w:rsidRPr="00F67C24">
        <w:rPr>
          <w:highlight w:val="yellow"/>
          <w:rPrChange w:id="11" w:author="Qianqian Song" w:date="2023-07-27T21:27:00Z">
            <w:rPr/>
          </w:rPrChange>
        </w:rPr>
        <w:t xml:space="preserve">reconstruct the </w:t>
      </w:r>
      <w:del w:id="12" w:author="Qianqian Song" w:date="2023-07-27T21:21:00Z">
        <w:r w:rsidRPr="00F67C24" w:rsidDel="006B16EA">
          <w:rPr>
            <w:highlight w:val="yellow"/>
            <w:rPrChange w:id="13" w:author="Qianqian Song" w:date="2023-07-27T21:27:00Z">
              <w:rPr/>
            </w:rPrChange>
          </w:rPr>
          <w:delText xml:space="preserve">samples </w:delText>
        </w:r>
      </w:del>
      <w:ins w:id="14" w:author="Qianqian Song" w:date="2023-07-27T21:21:00Z">
        <w:r w:rsidR="006B16EA" w:rsidRPr="00F67C24">
          <w:rPr>
            <w:highlight w:val="yellow"/>
            <w:rPrChange w:id="15" w:author="Qianqian Song" w:date="2023-07-27T21:27:00Z">
              <w:rPr/>
            </w:rPrChange>
          </w:rPr>
          <w:t>stimulated data</w:t>
        </w:r>
        <w:r w:rsidR="006B16EA">
          <w:t xml:space="preserve"> </w:t>
        </w:r>
      </w:ins>
      <w:r>
        <w:t>from the latent variables.</w:t>
      </w:r>
      <w:ins w:id="16" w:author="Qianqian Song" w:date="2023-07-27T21:33:00Z">
        <w:r w:rsidR="007F7E1D">
          <w:t xml:space="preserve"> </w:t>
        </w:r>
      </w:ins>
    </w:p>
    <w:p w14:paraId="1A2E7783" w14:textId="77777777" w:rsidR="00AB4A61" w:rsidRDefault="00000000">
      <w:pPr>
        <w:pStyle w:val="Compact"/>
        <w:numPr>
          <w:ilvl w:val="0"/>
          <w:numId w:val="2"/>
        </w:numPr>
      </w:pPr>
      <w:r>
        <w:t>Encoders</w:t>
      </w:r>
    </w:p>
    <w:p w14:paraId="03ABA37A" w14:textId="77777777" w:rsidR="00AB4A61" w:rsidRDefault="00000000">
      <w:pPr>
        <w:pStyle w:val="FirstParagraph"/>
      </w:pPr>
      <w:r>
        <w:t xml:space="preserve">We assumed the observations </w:t>
      </w:r>
      <m:oMath>
        <m:sSup>
          <m:sSupPr>
            <m:ctrlPr>
              <w:rPr>
                <w:rFonts w:ascii="Cambria Math" w:hAnsi="Cambria Math"/>
              </w:rPr>
            </m:ctrlPr>
          </m:sSupPr>
          <m:e>
            <m:r>
              <w:rPr>
                <w:rFonts w:ascii="Cambria Math" w:hAnsi="Cambria Math"/>
              </w:rPr>
              <m:t>X</m:t>
            </m:r>
          </m:e>
          <m:sup>
            <m:r>
              <w:rPr>
                <w:rFonts w:ascii="Cambria Math" w:hAnsi="Cambria Math"/>
              </w:rPr>
              <m:t>ctrl</m:t>
            </m:r>
          </m:sup>
        </m:sSup>
      </m:oMath>
      <w:r>
        <w:t xml:space="preserve"> and </w:t>
      </w:r>
      <m:oMath>
        <m:sSup>
          <m:sSupPr>
            <m:ctrlPr>
              <w:rPr>
                <w:rFonts w:ascii="Cambria Math" w:hAnsi="Cambria Math"/>
              </w:rPr>
            </m:ctrlPr>
          </m:sSupPr>
          <m:e>
            <m:r>
              <w:rPr>
                <w:rFonts w:ascii="Cambria Math" w:hAnsi="Cambria Math"/>
              </w:rPr>
              <m:t>X</m:t>
            </m:r>
          </m:e>
          <m:sup>
            <m:r>
              <w:rPr>
                <w:rFonts w:ascii="Cambria Math" w:hAnsi="Cambria Math"/>
              </w:rPr>
              <m:t>stim</m:t>
            </m:r>
          </m:sup>
        </m:sSup>
      </m:oMath>
      <w:r>
        <w:t xml:space="preserve"> from the control and stimulus datasets had two independent latent features: a cell type-related latent feature, denoted as “content” </w:t>
      </w:r>
      <m:oMath>
        <m:r>
          <w:rPr>
            <w:rFonts w:ascii="Cambria Math" w:hAnsi="Cambria Math"/>
          </w:rPr>
          <m:t>c</m:t>
        </m:r>
      </m:oMath>
      <w:r>
        <w:t xml:space="preserve"> , and a dataset-specific feature, denoted as “style” </w:t>
      </w:r>
      <m:oMath>
        <m:r>
          <w:rPr>
            <w:rFonts w:ascii="Cambria Math" w:hAnsi="Cambria Math"/>
          </w:rPr>
          <m:t>s</m:t>
        </m:r>
      </m:oMath>
      <w:r>
        <w:t xml:space="preserve">. To extract the common cell type content feature, we applied a shared weight </w:t>
      </w:r>
      <w:r w:rsidRPr="00FB4FB7">
        <w:rPr>
          <w:highlight w:val="yellow"/>
          <w:rPrChange w:id="17" w:author="Qianqian Song" w:date="2023-07-27T21:23:00Z">
            <w:rPr/>
          </w:rPrChange>
        </w:rPr>
        <w:t xml:space="preserve">encoder </w:t>
      </w:r>
      <m:oMath>
        <m:sSubSup>
          <m:sSubSupPr>
            <m:ctrlPr>
              <w:rPr>
                <w:rFonts w:ascii="Cambria Math" w:hAnsi="Cambria Math"/>
                <w:highlight w:val="yellow"/>
                <w:rPrChange w:id="18" w:author="Qianqian Song" w:date="2023-07-27T21:23:00Z">
                  <w:rPr>
                    <w:rFonts w:ascii="Cambria Math" w:hAnsi="Cambria Math"/>
                  </w:rPr>
                </w:rPrChange>
              </w:rPr>
            </m:ctrlPr>
          </m:sSubSupPr>
          <m:e>
            <m:r>
              <w:rPr>
                <w:rFonts w:ascii="Cambria Math" w:hAnsi="Cambria Math"/>
                <w:highlight w:val="yellow"/>
                <w:rPrChange w:id="19" w:author="Qianqian Song" w:date="2023-07-27T21:23:00Z">
                  <w:rPr>
                    <w:rFonts w:ascii="Cambria Math" w:hAnsi="Cambria Math"/>
                  </w:rPr>
                </w:rPrChange>
              </w:rPr>
              <m:t>E</m:t>
            </m:r>
          </m:e>
          <m:sub>
            <m:r>
              <w:rPr>
                <w:rFonts w:ascii="Cambria Math" w:hAnsi="Cambria Math"/>
                <w:highlight w:val="yellow"/>
                <w:rPrChange w:id="20" w:author="Qianqian Song" w:date="2023-07-27T21:23:00Z">
                  <w:rPr>
                    <w:rFonts w:ascii="Cambria Math" w:hAnsi="Cambria Math"/>
                  </w:rPr>
                </w:rPrChange>
              </w:rPr>
              <m:t>θ</m:t>
            </m:r>
          </m:sub>
          <m:sup>
            <m:r>
              <w:rPr>
                <w:rFonts w:ascii="Cambria Math" w:hAnsi="Cambria Math"/>
                <w:highlight w:val="yellow"/>
                <w:rPrChange w:id="21" w:author="Qianqian Song" w:date="2023-07-27T21:23:00Z">
                  <w:rPr>
                    <w:rFonts w:ascii="Cambria Math" w:hAnsi="Cambria Math"/>
                  </w:rPr>
                </w:rPrChange>
              </w:rPr>
              <m:t>c</m:t>
            </m:r>
          </m:sup>
        </m:sSubSup>
        <m:d>
          <m:dPr>
            <m:ctrlPr>
              <w:rPr>
                <w:rFonts w:ascii="Cambria Math" w:hAnsi="Cambria Math"/>
                <w:highlight w:val="yellow"/>
                <w:rPrChange w:id="22" w:author="Qianqian Song" w:date="2023-07-27T21:23:00Z">
                  <w:rPr>
                    <w:rFonts w:ascii="Cambria Math" w:hAnsi="Cambria Math"/>
                  </w:rPr>
                </w:rPrChange>
              </w:rPr>
            </m:ctrlPr>
          </m:dPr>
          <m:e>
            <m:r>
              <m:rPr>
                <m:sty m:val="p"/>
              </m:rPr>
              <w:rPr>
                <w:rFonts w:ascii="Cambria Math" w:hAnsi="Cambria Math"/>
                <w:highlight w:val="yellow"/>
                <w:rPrChange w:id="23" w:author="Qianqian Song" w:date="2023-07-27T21:23:00Z">
                  <w:rPr>
                    <w:rFonts w:ascii="Cambria Math" w:hAnsi="Cambria Math"/>
                  </w:rPr>
                </w:rPrChange>
              </w:rPr>
              <m:t>.</m:t>
            </m:r>
          </m:e>
        </m:d>
      </m:oMath>
      <w:r>
        <w:t xml:space="preserve"> to extract the features:</w:t>
      </w:r>
    </w:p>
    <w:p w14:paraId="6AAB2C5A" w14:textId="77777777" w:rsidR="00AB4A61"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ctrl</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θ</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ctrl</m:t>
                  </m:r>
                </m:sup>
              </m:sSup>
            </m:e>
          </m:d>
        </m:oMath>
      </m:oMathPara>
    </w:p>
    <w:p w14:paraId="43D158E7" w14:textId="77777777" w:rsidR="00AB4A61" w:rsidRDefault="00000000">
      <w:pPr>
        <w:pStyle w:val="FirstParagraph"/>
      </w:pPr>
      <m:oMathPara>
        <m:oMathParaPr>
          <m:jc m:val="center"/>
        </m:oMathParaPr>
        <m:oMath>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stim</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θ</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stim</m:t>
                  </m:r>
                </m:sup>
              </m:sSup>
            </m:e>
          </m:d>
        </m:oMath>
      </m:oMathPara>
    </w:p>
    <w:p w14:paraId="514C7873" w14:textId="1F082DAC" w:rsidR="00AB4A61" w:rsidRDefault="00000000">
      <w:pPr>
        <w:pStyle w:val="FirstParagraph"/>
      </w:pPr>
      <w:r>
        <w:t xml:space="preserve">In this manuscript, our task is to generate the pseudo-stimulus cell types from the same cell types in the control dataset. Therefore, instead of learning the dataset styles explicitly, we applied a light-wise network to learn the transformation </w:t>
      </w:r>
      <m:oMath>
        <m:sSub>
          <m:sSubPr>
            <m:ctrlPr>
              <w:rPr>
                <w:rFonts w:ascii="Cambria Math" w:hAnsi="Cambria Math"/>
              </w:rPr>
            </m:ctrlPr>
          </m:sSubPr>
          <m:e>
            <m:r>
              <w:rPr>
                <w:rFonts w:ascii="Cambria Math" w:hAnsi="Cambria Math"/>
              </w:rPr>
              <m:t>δ</m:t>
            </m:r>
          </m:e>
          <m:sub>
            <m:r>
              <w:rPr>
                <w:rFonts w:ascii="Cambria Math" w:hAnsi="Cambria Math"/>
              </w:rPr>
              <m:t>s</m:t>
            </m:r>
          </m:sub>
        </m:sSub>
      </m:oMath>
      <w:r>
        <w:t xml:space="preserve"> in the latent space. Our idea was inspired by the style transfer learnings \cite[</w:t>
      </w:r>
      <w:proofErr w:type="spellStart"/>
      <w:r>
        <w:t>StyleGAN</w:t>
      </w:r>
      <w:proofErr w:type="spellEnd"/>
      <w:r>
        <w:t>],</w:t>
      </w:r>
      <w:r w:rsidR="009D00FD">
        <w:fldChar w:fldCharType="begin"/>
      </w:r>
      <w:r w:rsidR="009D00FD">
        <w:instrText xml:space="preserve"> ADDIN EN.CITE &lt;EndNote&gt;&lt;Cite&gt;&lt;Author&gt;Karras&lt;/Author&gt;&lt;Year&gt;2019&lt;/Year&gt;&lt;RecNum&gt;1158&lt;/RecNum&gt;&lt;DisplayText&gt;&lt;style face="superscript"&gt;1&lt;/style&gt;&lt;/DisplayText&gt;&lt;record&gt;&lt;rec-number&gt;1158&lt;/rec-number&gt;&lt;foreign-keys&gt;&lt;key app="EN" db-id="dvzdedtz2azpdde0rr55vp9ws2dzsxfrrdww" timestamp="1690509426"&gt;1158&lt;/key&gt;&lt;/foreign-keys&gt;&lt;ref-type name="Conference Proceedings"&gt;10&lt;/ref-type&gt;&lt;contributors&gt;&lt;authors&gt;&lt;author&gt;Karras, Tero&lt;/author&gt;&lt;author&gt;Laine, Samuli&lt;/author&gt;&lt;author&gt;Aila, Timo&lt;/author&gt;&lt;/authors&gt;&lt;/contributors&gt;&lt;titles&gt;&lt;title&gt;A style-based generator architecture for generative adversarial networks&lt;/title&gt;&lt;secondary-title&gt;Proceedings of the IEEE/CVF conference on computer vision and pattern recognition&lt;/secondary-title&gt;&lt;/titles&gt;&lt;pages&gt;4401-4410&lt;/pages&gt;&lt;dates&gt;&lt;year&gt;2019&lt;/year&gt;&lt;/dates&gt;&lt;urls&gt;&lt;/urls&gt;&lt;/record&gt;&lt;/Cite&gt;&lt;/EndNote&gt;</w:instrText>
      </w:r>
      <w:r w:rsidR="009D00FD">
        <w:fldChar w:fldCharType="separate"/>
      </w:r>
      <w:r w:rsidR="009D00FD" w:rsidRPr="009D00FD">
        <w:rPr>
          <w:noProof/>
          <w:vertAlign w:val="superscript"/>
        </w:rPr>
        <w:t>1</w:t>
      </w:r>
      <w:r w:rsidR="009D00FD">
        <w:fldChar w:fldCharType="end"/>
      </w:r>
      <w:r>
        <w:t xml:space="preserve"> where randomly sampled a noise </w:t>
      </w:r>
      <m:oMath>
        <m:r>
          <w:rPr>
            <w:rFonts w:ascii="Cambria Math" w:hAnsi="Cambria Math"/>
          </w:rPr>
          <m:t>r</m:t>
        </m:r>
      </m:oMath>
      <w:r>
        <w:t xml:space="preserve"> and project the latent space as the styles. In SpaPerb, we applied a style encoder </w:t>
      </w:r>
      <m:oMath>
        <m:sSubSup>
          <m:sSubSupPr>
            <m:ctrlPr>
              <w:rPr>
                <w:rFonts w:ascii="Cambria Math" w:hAnsi="Cambria Math"/>
              </w:rPr>
            </m:ctrlPr>
          </m:sSubSupPr>
          <m:e>
            <m:r>
              <w:rPr>
                <w:rFonts w:ascii="Cambria Math" w:hAnsi="Cambria Math"/>
              </w:rPr>
              <m:t>E</m:t>
            </m:r>
          </m:e>
          <m:sub>
            <m:r>
              <w:rPr>
                <w:rFonts w:ascii="Cambria Math" w:hAnsi="Cambria Math"/>
              </w:rPr>
              <m:t>ϕ</m:t>
            </m:r>
          </m:sub>
          <m:sup>
            <m:r>
              <w:rPr>
                <w:rFonts w:ascii="Cambria Math" w:hAnsi="Cambria Math"/>
              </w:rPr>
              <m:t>s</m:t>
            </m:r>
          </m:sup>
        </m:sSubSup>
        <m:d>
          <m:dPr>
            <m:ctrlPr>
              <w:rPr>
                <w:rFonts w:ascii="Cambria Math" w:hAnsi="Cambria Math"/>
              </w:rPr>
            </m:ctrlPr>
          </m:dPr>
          <m:e>
            <m:r>
              <m:rPr>
                <m:sty m:val="p"/>
              </m:rPr>
              <w:rPr>
                <w:rFonts w:ascii="Cambria Math" w:hAnsi="Cambria Math"/>
              </w:rPr>
              <m:t>.</m:t>
            </m:r>
          </m:e>
        </m:d>
      </m:oMath>
      <w:r>
        <w:t xml:space="preserve">, which can project the </w:t>
      </w:r>
      <m:oMath>
        <m:r>
          <w:rPr>
            <w:rFonts w:ascii="Cambria Math" w:hAnsi="Cambria Math"/>
          </w:rPr>
          <m:t>r</m:t>
        </m:r>
      </m:oMath>
      <w:r>
        <w:t xml:space="preserve"> into the latent space as the transformation variable to convert </w:t>
      </w:r>
      <m:oMath>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ctrl</m:t>
            </m:r>
          </m:sup>
        </m:sSubSup>
      </m:oMath>
      <w:r>
        <w:t xml:space="preserve"> to </w:t>
      </w:r>
      <m:oMath>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stim</m:t>
            </m:r>
          </m:sup>
        </m:sSubSup>
      </m:oMath>
      <w:r>
        <w:t>:</w:t>
      </w:r>
    </w:p>
    <w:p w14:paraId="7DB5A825" w14:textId="77777777" w:rsidR="00AB4A61" w:rsidRDefault="00000000">
      <w:pPr>
        <w:pStyle w:val="BodyText"/>
      </w:pPr>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ϕ</m:t>
              </m:r>
            </m:sub>
            <m:sup>
              <m:r>
                <w:rPr>
                  <w:rFonts w:ascii="Cambria Math" w:hAnsi="Cambria Math"/>
                </w:rPr>
                <m:t>s</m:t>
              </m:r>
            </m:sup>
          </m:sSubSup>
          <m:d>
            <m:dPr>
              <m:ctrlPr>
                <w:rPr>
                  <w:rFonts w:ascii="Cambria Math" w:hAnsi="Cambria Math"/>
                </w:rPr>
              </m:ctrlPr>
            </m:dPr>
            <m:e>
              <m:r>
                <w:rPr>
                  <w:rFonts w:ascii="Cambria Math" w:hAnsi="Cambria Math"/>
                </w:rPr>
                <m:t>r</m:t>
              </m:r>
            </m:e>
          </m:d>
        </m:oMath>
      </m:oMathPara>
    </w:p>
    <w:p w14:paraId="3D008183" w14:textId="77777777" w:rsidR="00AB4A61" w:rsidRPr="0076274D" w:rsidRDefault="00000000">
      <w:pPr>
        <w:pStyle w:val="FirstParagraph"/>
        <w:rPr>
          <w:ins w:id="24" w:author="Qianqian Song" w:date="2023-07-27T21:48:00Z"/>
          <w:rFonts w:eastAsiaTheme="minorEastAsia"/>
        </w:rPr>
      </w:pPr>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Z</m:t>
                  </m:r>
                </m:e>
              </m:acc>
            </m:e>
            <m:sub>
              <m:r>
                <w:rPr>
                  <w:rFonts w:ascii="Cambria Math" w:hAnsi="Cambria Math"/>
                </w:rPr>
                <m:t>c</m:t>
              </m:r>
            </m:sub>
            <m:sup>
              <m:r>
                <w:rPr>
                  <w:rFonts w:ascii="Cambria Math" w:hAnsi="Cambria Math"/>
                </w:rPr>
                <m:t>stim</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ctrl</m:t>
              </m:r>
            </m:sup>
          </m:sSubSup>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oMath>
      </m:oMathPara>
    </w:p>
    <w:p w14:paraId="6E941300" w14:textId="7699EE8E" w:rsidR="0076274D" w:rsidRPr="0076274D" w:rsidRDefault="0076274D" w:rsidP="0076274D">
      <w:pPr>
        <w:pStyle w:val="BodyText"/>
        <w:pPrChange w:id="25" w:author="Qianqian Song" w:date="2023-07-27T21:48:00Z">
          <w:pPr>
            <w:pStyle w:val="FirstParagraph"/>
          </w:pPr>
        </w:pPrChange>
      </w:pPr>
      <w:ins w:id="26" w:author="Qianqian Song" w:date="2023-07-27T21:48:00Z">
        <w:r>
          <w:t xml:space="preserve">Encoder </w:t>
        </w:r>
        <w:r w:rsidR="00B91276">
          <w:t>&lt;</w:t>
        </w:r>
        <w:r>
          <w:t xml:space="preserve">=&gt; </w:t>
        </w:r>
        <w:proofErr w:type="spellStart"/>
        <w:r>
          <w:t>vae</w:t>
        </w:r>
      </w:ins>
      <w:proofErr w:type="spellEnd"/>
    </w:p>
    <w:p w14:paraId="577551FC" w14:textId="77777777" w:rsidR="00AB4A61" w:rsidRDefault="00000000">
      <w:pPr>
        <w:pStyle w:val="Compact"/>
        <w:numPr>
          <w:ilvl w:val="0"/>
          <w:numId w:val="3"/>
        </w:numPr>
      </w:pPr>
      <w:r>
        <w:t>Decoder</w:t>
      </w:r>
    </w:p>
    <w:p w14:paraId="4AD710C1" w14:textId="77777777" w:rsidR="00AB4A61" w:rsidRDefault="00000000">
      <w:pPr>
        <w:pStyle w:val="FirstParagraph"/>
      </w:pPr>
      <w:r>
        <w:t xml:space="preserve">We applied a decoder to generate the observations from the latent variables </w:t>
      </w:r>
      <m:oMath>
        <m:sSubSup>
          <m:sSubSupPr>
            <m:ctrlPr>
              <w:rPr>
                <w:rFonts w:ascii="Cambria Math" w:hAnsi="Cambria Math"/>
              </w:rPr>
            </m:ctrlPr>
          </m:sSubSupPr>
          <m:e>
            <m:acc>
              <m:accPr>
                <m:ctrlPr>
                  <w:rPr>
                    <w:rFonts w:ascii="Cambria Math" w:hAnsi="Cambria Math"/>
                  </w:rPr>
                </m:ctrlPr>
              </m:accPr>
              <m:e>
                <m:r>
                  <w:rPr>
                    <w:rFonts w:ascii="Cambria Math" w:hAnsi="Cambria Math"/>
                  </w:rPr>
                  <m:t>Z</m:t>
                </m:r>
              </m:e>
            </m:acc>
          </m:e>
          <m:sub>
            <m:r>
              <w:rPr>
                <w:rFonts w:ascii="Cambria Math" w:hAnsi="Cambria Math"/>
              </w:rPr>
              <m:t>c</m:t>
            </m:r>
          </m:sub>
          <m:sup>
            <m:r>
              <w:rPr>
                <w:rFonts w:ascii="Cambria Math" w:hAnsi="Cambria Math"/>
              </w:rPr>
              <m:t>stim</m:t>
            </m:r>
          </m:sup>
        </m:sSubSup>
      </m:oMath>
      <w:r>
        <w:t xml:space="preserve">. Accordingly, </w:t>
      </w:r>
      <w:r w:rsidRPr="00A86A34">
        <w:rPr>
          <w:highlight w:val="yellow"/>
          <w:rPrChange w:id="27" w:author="Qianqian Song" w:date="2023-07-27T21:27:00Z">
            <w:rPr/>
          </w:rPrChange>
        </w:rPr>
        <w:t>the reconstruction samples were denoted as:</w:t>
      </w:r>
    </w:p>
    <w:p w14:paraId="37AA9EA5" w14:textId="77777777" w:rsidR="00AB4A61" w:rsidRDefault="00000000">
      <w:pPr>
        <w:pStyle w:val="BodyText"/>
      </w:pPr>
      <m:oMathPara>
        <m:oMathParaPr>
          <m:jc m:val="center"/>
        </m:oMathParaPr>
        <m:oMath>
          <m:m>
            <m:mPr>
              <m:plcHide m:val="1"/>
              <m:mcs>
                <m:mc>
                  <m:mcPr>
                    <m:count m:val="1"/>
                    <m:mcJc m:val="center"/>
                  </m:mcPr>
                </m:mc>
              </m:mcs>
              <m:ctrlPr>
                <w:rPr>
                  <w:rFonts w:ascii="Cambria Math" w:hAnsi="Cambria Math"/>
                </w:rPr>
              </m:ctrlPr>
            </m:mPr>
            <m:mr>
              <m:e>
                <m:sSup>
                  <m:sSupPr>
                    <m:ctrlPr>
                      <w:rPr>
                        <w:rFonts w:ascii="Cambria Math" w:hAnsi="Cambria Math"/>
                      </w:rPr>
                    </m:ctrlPr>
                  </m:sSupPr>
                  <m:e>
                    <m:acc>
                      <m:accPr>
                        <m:ctrlPr>
                          <w:rPr>
                            <w:rFonts w:ascii="Cambria Math" w:hAnsi="Cambria Math"/>
                          </w:rPr>
                        </m:ctrlPr>
                      </m:accPr>
                      <m:e>
                        <m:r>
                          <w:rPr>
                            <w:rFonts w:ascii="Cambria Math" w:hAnsi="Cambria Math"/>
                          </w:rPr>
                          <m:t>X</m:t>
                        </m:r>
                      </m:e>
                    </m:acc>
                  </m:e>
                  <m:sup>
                    <m:r>
                      <w:rPr>
                        <w:rFonts w:ascii="Cambria Math" w:hAnsi="Cambria Math"/>
                      </w:rPr>
                      <m:t>stim</m:t>
                    </m:r>
                  </m:sup>
                </m:sSup>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Φ</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w:rPr>
                                <w:rFonts w:ascii="Cambria Math" w:hAnsi="Cambria Math"/>
                              </w:rPr>
                              <m:t>Z</m:t>
                            </m:r>
                          </m:e>
                        </m:acc>
                      </m:e>
                      <m:sub>
                        <m:r>
                          <w:rPr>
                            <w:rFonts w:ascii="Cambria Math" w:hAnsi="Cambria Math"/>
                          </w:rPr>
                          <m:t>c</m:t>
                        </m:r>
                      </m:sub>
                      <m:sup>
                        <m:r>
                          <w:rPr>
                            <w:rFonts w:ascii="Cambria Math" w:hAnsi="Cambria Math"/>
                          </w:rPr>
                          <m:t>stim</m:t>
                        </m:r>
                      </m:sup>
                    </m:sSubSup>
                  </m:e>
                </m:d>
              </m:e>
            </m:mr>
            <m:mr>
              <m:e/>
            </m:mr>
          </m:m>
        </m:oMath>
      </m:oMathPara>
    </w:p>
    <w:p w14:paraId="2794F450" w14:textId="77777777" w:rsidR="00AB4A61" w:rsidRDefault="00000000">
      <w:pPr>
        <w:pStyle w:val="FirstParagraph"/>
      </w:pPr>
      <w:r>
        <w:lastRenderedPageBreak/>
        <w:t xml:space="preserve">Note that our task was to perturb the cell types from the control dataset to the stimulus dataset, </w:t>
      </w:r>
      <w:r w:rsidRPr="007F7E1D">
        <w:rPr>
          <w:strike/>
          <w:rPrChange w:id="28" w:author="Qianqian Song" w:date="2023-07-27T21:38:00Z">
            <w:rPr/>
          </w:rPrChange>
        </w:rPr>
        <w:t xml:space="preserve">and </w:t>
      </w:r>
      <w:r w:rsidRPr="007F7E1D">
        <w:rPr>
          <w:strike/>
          <w:highlight w:val="yellow"/>
          <w:rPrChange w:id="29" w:author="Qianqian Song" w:date="2023-07-27T21:38:00Z">
            <w:rPr/>
          </w:rPrChange>
        </w:rPr>
        <w:t>therefore we didn’t reconstruct</w:t>
      </w:r>
      <w:r w:rsidRPr="007F7E1D">
        <w:rPr>
          <w:strike/>
          <w:rPrChange w:id="30" w:author="Qianqian Song" w:date="2023-07-27T21:38:00Z">
            <w:rPr/>
          </w:rPrChange>
        </w:rPr>
        <w:t xml:space="preserve"> the samples from </w:t>
      </w:r>
      <m:oMath>
        <m:sSubSup>
          <m:sSubSupPr>
            <m:ctrlPr>
              <w:rPr>
                <w:rFonts w:ascii="Cambria Math" w:hAnsi="Cambria Math"/>
                <w:strike/>
                <w:rPrChange w:id="31" w:author="Qianqian Song" w:date="2023-07-27T21:38:00Z">
                  <w:rPr>
                    <w:rFonts w:ascii="Cambria Math" w:hAnsi="Cambria Math"/>
                  </w:rPr>
                </w:rPrChange>
              </w:rPr>
            </m:ctrlPr>
          </m:sSubSupPr>
          <m:e>
            <m:r>
              <w:rPr>
                <w:rFonts w:ascii="Cambria Math" w:hAnsi="Cambria Math"/>
                <w:strike/>
                <w:rPrChange w:id="32" w:author="Qianqian Song" w:date="2023-07-27T21:38:00Z">
                  <w:rPr>
                    <w:rFonts w:ascii="Cambria Math" w:hAnsi="Cambria Math"/>
                  </w:rPr>
                </w:rPrChange>
              </w:rPr>
              <m:t>Z</m:t>
            </m:r>
          </m:e>
          <m:sub>
            <m:r>
              <w:rPr>
                <w:rFonts w:ascii="Cambria Math" w:hAnsi="Cambria Math"/>
                <w:strike/>
                <w:rPrChange w:id="33" w:author="Qianqian Song" w:date="2023-07-27T21:38:00Z">
                  <w:rPr>
                    <w:rFonts w:ascii="Cambria Math" w:hAnsi="Cambria Math"/>
                  </w:rPr>
                </w:rPrChange>
              </w:rPr>
              <m:t>c</m:t>
            </m:r>
          </m:sub>
          <m:sup>
            <m:r>
              <w:rPr>
                <w:rFonts w:ascii="Cambria Math" w:hAnsi="Cambria Math"/>
                <w:strike/>
                <w:rPrChange w:id="34" w:author="Qianqian Song" w:date="2023-07-27T21:38:00Z">
                  <w:rPr>
                    <w:rFonts w:ascii="Cambria Math" w:hAnsi="Cambria Math"/>
                  </w:rPr>
                </w:rPrChange>
              </w:rPr>
              <m:t>stim</m:t>
            </m:r>
          </m:sup>
        </m:sSubSup>
      </m:oMath>
      <w:r w:rsidRPr="007F7E1D">
        <w:rPr>
          <w:strike/>
          <w:rPrChange w:id="35" w:author="Qianqian Song" w:date="2023-07-27T21:38:00Z">
            <w:rPr/>
          </w:rPrChange>
        </w:rPr>
        <w:t xml:space="preserve"> and </w:t>
      </w:r>
      <m:oMath>
        <m:sSubSup>
          <m:sSubSupPr>
            <m:ctrlPr>
              <w:rPr>
                <w:rFonts w:ascii="Cambria Math" w:hAnsi="Cambria Math"/>
                <w:strike/>
                <w:rPrChange w:id="36" w:author="Qianqian Song" w:date="2023-07-27T21:38:00Z">
                  <w:rPr>
                    <w:rFonts w:ascii="Cambria Math" w:hAnsi="Cambria Math"/>
                  </w:rPr>
                </w:rPrChange>
              </w:rPr>
            </m:ctrlPr>
          </m:sSubSupPr>
          <m:e>
            <m:r>
              <w:rPr>
                <w:rFonts w:ascii="Cambria Math" w:hAnsi="Cambria Math"/>
                <w:strike/>
                <w:rPrChange w:id="37" w:author="Qianqian Song" w:date="2023-07-27T21:38:00Z">
                  <w:rPr>
                    <w:rFonts w:ascii="Cambria Math" w:hAnsi="Cambria Math"/>
                  </w:rPr>
                </w:rPrChange>
              </w:rPr>
              <m:t>Z</m:t>
            </m:r>
          </m:e>
          <m:sub>
            <m:r>
              <w:rPr>
                <w:rFonts w:ascii="Cambria Math" w:hAnsi="Cambria Math"/>
                <w:strike/>
                <w:rPrChange w:id="38" w:author="Qianqian Song" w:date="2023-07-27T21:38:00Z">
                  <w:rPr>
                    <w:rFonts w:ascii="Cambria Math" w:hAnsi="Cambria Math"/>
                  </w:rPr>
                </w:rPrChange>
              </w:rPr>
              <m:t>c</m:t>
            </m:r>
          </m:sub>
          <m:sup>
            <m:r>
              <w:rPr>
                <w:rFonts w:ascii="Cambria Math" w:hAnsi="Cambria Math"/>
                <w:strike/>
                <w:rPrChange w:id="39" w:author="Qianqian Song" w:date="2023-07-27T21:38:00Z">
                  <w:rPr>
                    <w:rFonts w:ascii="Cambria Math" w:hAnsi="Cambria Math"/>
                  </w:rPr>
                </w:rPrChange>
              </w:rPr>
              <m:t>ctrl</m:t>
            </m:r>
          </m:sup>
        </m:sSubSup>
      </m:oMath>
      <w:r w:rsidRPr="007F7E1D">
        <w:rPr>
          <w:strike/>
          <w:rPrChange w:id="40" w:author="Qianqian Song" w:date="2023-07-27T21:38:00Z">
            <w:rPr/>
          </w:rPrChange>
        </w:rPr>
        <w:t>.</w:t>
      </w:r>
    </w:p>
    <w:p w14:paraId="186D68C6" w14:textId="01DC7B30" w:rsidR="00AB4A61" w:rsidRPr="00582BC6" w:rsidRDefault="00000000">
      <w:pPr>
        <w:pStyle w:val="Compact"/>
        <w:numPr>
          <w:ilvl w:val="0"/>
          <w:numId w:val="4"/>
        </w:numPr>
        <w:rPr>
          <w:highlight w:val="yellow"/>
          <w:rPrChange w:id="41" w:author="Qianqian Song" w:date="2023-07-27T21:42:00Z">
            <w:rPr/>
          </w:rPrChange>
        </w:rPr>
      </w:pPr>
      <w:r w:rsidRPr="00582BC6">
        <w:rPr>
          <w:highlight w:val="yellow"/>
          <w:rPrChange w:id="42" w:author="Qianqian Song" w:date="2023-07-27T21:42:00Z">
            <w:rPr/>
          </w:rPrChange>
        </w:rPr>
        <w:t>Variational Inference</w:t>
      </w:r>
    </w:p>
    <w:p w14:paraId="385920E3" w14:textId="77777777" w:rsidR="00AB4A61" w:rsidRDefault="00000000">
      <w:pPr>
        <w:pStyle w:val="FirstParagraph"/>
      </w:pPr>
      <w:r>
        <w:t>Based on our assumption, we have:</w:t>
      </w:r>
    </w:p>
    <w:p w14:paraId="4E4F7DB4" w14:textId="77777777" w:rsidR="00AB4A61"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θ</m:t>
              </m:r>
            </m:e>
          </m:d>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dc</m:t>
          </m:r>
        </m:oMath>
      </m:oMathPara>
    </w:p>
    <w:p w14:paraId="5A96490B" w14:textId="77777777" w:rsidR="00AB4A61" w:rsidRDefault="00000000">
      <w:pPr>
        <w:pStyle w:val="FirstParagraph"/>
      </w:pPr>
      <w:r>
        <w:t xml:space="preserve">In the implementation, we assume </w:t>
      </w:r>
      <m:oMath>
        <m:r>
          <w:rPr>
            <w:rFonts w:ascii="Cambria Math" w:hAnsi="Cambria Math"/>
          </w:rPr>
          <m:t>p</m:t>
        </m:r>
        <m:d>
          <m:dPr>
            <m:ctrlPr>
              <w:rPr>
                <w:rFonts w:ascii="Cambria Math" w:hAnsi="Cambria Math"/>
              </w:rPr>
            </m:ctrlPr>
          </m:dPr>
          <m:e>
            <m:r>
              <w:rPr>
                <w:rFonts w:ascii="Cambria Math" w:hAnsi="Cambria Math"/>
              </w:rPr>
              <m:t>c</m:t>
            </m:r>
          </m:e>
        </m:d>
      </m:oMath>
      <w:r>
        <w:t xml:space="preserve"> follows the standard Gaussian distribution </w:t>
      </w:r>
      <m:oMath>
        <m:r>
          <w:rPr>
            <w:rFonts w:ascii="Cambria Math" w:hAnsi="Cambria Math"/>
          </w:rPr>
          <m:t>p</m:t>
        </m:r>
        <m:d>
          <m:dPr>
            <m:ctrlPr>
              <w:rPr>
                <w:rFonts w:ascii="Cambria Math" w:hAnsi="Cambria Math"/>
              </w:rPr>
            </m:ctrlPr>
          </m:dPr>
          <m:e>
            <m:r>
              <w:rPr>
                <w:rFonts w:ascii="Cambria Math" w:hAnsi="Cambria Math"/>
              </w:rPr>
              <m:t>c</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I</m:t>
            </m:r>
          </m:e>
        </m:d>
      </m:oMath>
      <w:r>
        <w:t xml:space="preserve"> , and a linear transformation between </w:t>
      </w:r>
      <m:oMath>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ctrl</m:t>
            </m:r>
          </m:sup>
        </m:sSubSup>
      </m:oMath>
      <w:r>
        <w:t xml:space="preserve"> and </w:t>
      </w:r>
      <m:oMath>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stim</m:t>
            </m:r>
          </m:sup>
        </m:sSubSup>
      </m:oMath>
      <w:r>
        <w:t xml:space="preserve"> in the latent space. Therefore, we have:</w:t>
      </w:r>
    </w:p>
    <w:p w14:paraId="527CFEFD" w14:textId="77777777" w:rsidR="00AB4A61"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θ</m:t>
              </m:r>
            </m:e>
          </m:d>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dc</m:t>
          </m:r>
        </m:oMath>
      </m:oMathPara>
    </w:p>
    <w:p w14:paraId="204F2181" w14:textId="77777777" w:rsidR="00AB4A61" w:rsidRDefault="00000000">
      <w:pPr>
        <w:pStyle w:val="FirstParagraph"/>
      </w:pPr>
      <w:r>
        <w:t xml:space="preserve">We use the Bayesian formula to calculate the posterior distribution </w:t>
      </w:r>
      <m:oMath>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x</m:t>
            </m:r>
          </m:e>
        </m:d>
      </m:oMath>
      <w:r>
        <w:t xml:space="preserve"> and used the variational inference to maximize the ELBO with the Kullback-Leibler divergence:</w:t>
      </w:r>
    </w:p>
    <w:p w14:paraId="16C5136E" w14:textId="77777777" w:rsidR="00AB4A61" w:rsidRDefault="00000000">
      <w:pPr>
        <w:pStyle w:val="BodyText"/>
      </w:pPr>
      <m:oMathPara>
        <m:oMathParaPr>
          <m:jc m:val="center"/>
        </m:oMathParaPr>
        <m:oMath>
          <m:m>
            <m:mPr>
              <m:plcHide m:val="1"/>
              <m:mcs>
                <m:mc>
                  <m:mcPr>
                    <m:count m:val="2"/>
                    <m:mcJc m:val="center"/>
                  </m:mcPr>
                </m:mc>
              </m:mcs>
              <m:ctrlPr>
                <w:rPr>
                  <w:rFonts w:ascii="Cambria Math" w:hAnsi="Cambria Math"/>
                </w:rPr>
              </m:ctrlPr>
            </m:mPr>
            <m:mr>
              <m:e/>
              <m:e>
                <m:r>
                  <w:rPr>
                    <w:rFonts w:ascii="Cambria Math" w:hAnsi="Cambria Math"/>
                  </w:rPr>
                  <m:t>KL</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r>
                      <w:rPr>
                        <w:rFonts w:ascii="Cambria Math" w:hAnsi="Cambria Math"/>
                      </w:rPr>
                      <m:t>c</m:t>
                    </m:r>
                    <m:d>
                      <m:dPr>
                        <m:begChr m:val="|"/>
                        <m:endChr m:val="|"/>
                        <m:ctrlPr>
                          <w:rPr>
                            <w:rFonts w:ascii="Cambria Math" w:hAnsi="Cambria Math"/>
                          </w:rPr>
                        </m:ctrlPr>
                      </m:dPr>
                      <m:e>
                        <m:r>
                          <w:rPr>
                            <w:rFonts w:ascii="Cambria Math" w:hAnsi="Cambria Math"/>
                          </w:rPr>
                          <m:t>x</m:t>
                        </m:r>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x</m:t>
                        </m:r>
                      </m:e>
                    </m:d>
                  </m:e>
                </m:d>
              </m:e>
            </m:mr>
            <m:mr>
              <m:e/>
              <m:e>
                <m:r>
                  <m:rPr>
                    <m:sty m:val="p"/>
                  </m:rPr>
                  <w:rPr>
                    <w:rFonts w:ascii="Cambria Math" w:hAnsi="Cambria Math"/>
                  </w:rPr>
                  <m:t>=</m:t>
                </m:r>
                <m:r>
                  <w:rPr>
                    <w:rFonts w:ascii="Cambria Math" w:hAnsi="Cambria Math"/>
                  </w:rPr>
                  <m:t>KL</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r>
                      <w:rPr>
                        <w:rFonts w:ascii="Cambria Math" w:hAnsi="Cambria Math"/>
                      </w:rPr>
                      <m:t>c</m:t>
                    </m:r>
                    <m:d>
                      <m:dPr>
                        <m:begChr m:val="|"/>
                        <m:endChr m:val="|"/>
                        <m:ctrlPr>
                          <w:rPr>
                            <w:rFonts w:ascii="Cambria Math" w:hAnsi="Cambria Math"/>
                          </w:rPr>
                        </m:ctrlPr>
                      </m:dPr>
                      <m:e>
                        <m:r>
                          <w:rPr>
                            <w:rFonts w:ascii="Cambria Math" w:hAnsi="Cambria Math"/>
                          </w:rPr>
                          <m:t>x</m:t>
                        </m:r>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e>
                    </m:d>
                  </m:e>
                </m:d>
              </m:e>
            </m:mr>
            <m:mr>
              <m:e/>
              <m:e>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x</m:t>
                        </m:r>
                      </m:e>
                    </m:d>
                  </m:sub>
                </m:sSub>
                <m:d>
                  <m:dPr>
                    <m:begChr m:val="["/>
                    <m:endChr m:val="]"/>
                    <m:ctrlPr>
                      <w:rPr>
                        <w:rFonts w:ascii="Cambria Math" w:hAnsi="Cambria Math"/>
                      </w:rPr>
                    </m:ctrlPr>
                  </m:dPr>
                  <m:e>
                    <m:r>
                      <w:rPr>
                        <w:rFonts w:ascii="Cambria Math" w:hAnsi="Cambria Math"/>
                      </w:rPr>
                      <m:t>lnP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c</m:t>
                        </m:r>
                      </m:e>
                    </m:d>
                  </m:e>
                </m:d>
                <m:r>
                  <m:rPr>
                    <m:sty m:val="p"/>
                  </m:rPr>
                  <w:rPr>
                    <w:rFonts w:ascii="Cambria Math" w:hAnsi="Cambria Math"/>
                  </w:rPr>
                  <m:t>+</m:t>
                </m:r>
                <m:r>
                  <w:rPr>
                    <w:rFonts w:ascii="Cambria Math" w:hAnsi="Cambria Math"/>
                  </w:rPr>
                  <m:t>lnp</m:t>
                </m:r>
                <m:d>
                  <m:dPr>
                    <m:ctrlPr>
                      <w:rPr>
                        <w:rFonts w:ascii="Cambria Math" w:hAnsi="Cambria Math"/>
                      </w:rPr>
                    </m:ctrlPr>
                  </m:dPr>
                  <m:e>
                    <m:r>
                      <w:rPr>
                        <w:rFonts w:ascii="Cambria Math" w:hAnsi="Cambria Math"/>
                      </w:rPr>
                      <m:t>x</m:t>
                    </m:r>
                  </m:e>
                </m:d>
              </m:e>
            </m:mr>
          </m:m>
        </m:oMath>
      </m:oMathPara>
    </w:p>
    <w:p w14:paraId="218713F7" w14:textId="77777777" w:rsidR="00AB4A61" w:rsidRDefault="00000000">
      <w:pPr>
        <w:pStyle w:val="FirstParagraph"/>
      </w:pPr>
      <w:r>
        <w:t>Where we can have</w:t>
      </w:r>
    </w:p>
    <w:p w14:paraId="5615BCA0" w14:textId="77777777" w:rsidR="00AB4A61" w:rsidRDefault="00000000">
      <w:pPr>
        <w:pStyle w:val="BodyText"/>
      </w:pPr>
      <m:oMathPara>
        <m:oMathParaPr>
          <m:jc m:val="center"/>
        </m:oMathParaPr>
        <m:oMath>
          <m:m>
            <m:mPr>
              <m:plcHide m:val="1"/>
              <m:mcs>
                <m:mc>
                  <m:mcPr>
                    <m:count m:val="2"/>
                    <m:mcJc m:val="center"/>
                  </m:mcPr>
                </m:mc>
              </m:mcs>
              <m:ctrlPr>
                <w:rPr>
                  <w:rFonts w:ascii="Cambria Math" w:hAnsi="Cambria Math"/>
                </w:rPr>
              </m:ctrlPr>
            </m:mPr>
            <m:mr>
              <m:e/>
              <m:e>
                <m:r>
                  <w:rPr>
                    <w:rFonts w:ascii="Cambria Math" w:hAnsi="Cambria Math"/>
                  </w:rPr>
                  <m:t>ELBO</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x</m:t>
                        </m:r>
                      </m:e>
                    </m:d>
                  </m:sub>
                </m:sSub>
                <m:d>
                  <m:dPr>
                    <m:begChr m:val="["/>
                    <m:endChr m:val="]"/>
                    <m:ctrlPr>
                      <w:rPr>
                        <w:rFonts w:ascii="Cambria Math" w:hAnsi="Cambria Math"/>
                      </w:rPr>
                    </m:ctrlPr>
                  </m:dPr>
                  <m:e>
                    <m:r>
                      <w:rPr>
                        <w:rFonts w:ascii="Cambria Math" w:hAnsi="Cambria Math"/>
                      </w:rPr>
                      <m:t>lnP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c</m:t>
                        </m:r>
                      </m:e>
                    </m:d>
                  </m:e>
                </m:d>
              </m:e>
            </m:mr>
            <m:mr>
              <m:e/>
              <m:e>
                <m:r>
                  <m:rPr>
                    <m:sty m:val="p"/>
                  </m:rPr>
                  <w:rPr>
                    <w:rFonts w:ascii="Cambria Math" w:hAnsi="Cambria Math"/>
                  </w:rPr>
                  <m:t>-</m:t>
                </m:r>
                <m:r>
                  <w:rPr>
                    <w:rFonts w:ascii="Cambria Math" w:hAnsi="Cambria Math"/>
                  </w:rPr>
                  <m:t>KL</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r>
                      <w:rPr>
                        <w:rFonts w:ascii="Cambria Math" w:hAnsi="Cambria Math"/>
                      </w:rPr>
                      <m:t>c</m:t>
                    </m:r>
                    <m:d>
                      <m:dPr>
                        <m:begChr m:val="|"/>
                        <m:endChr m:val="|"/>
                        <m:ctrlPr>
                          <w:rPr>
                            <w:rFonts w:ascii="Cambria Math" w:hAnsi="Cambria Math"/>
                          </w:rPr>
                        </m:ctrlPr>
                      </m:dPr>
                      <m:e>
                        <m:r>
                          <w:rPr>
                            <w:rFonts w:ascii="Cambria Math" w:hAnsi="Cambria Math"/>
                          </w:rPr>
                          <m:t>x</m:t>
                        </m:r>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x</m:t>
                        </m:r>
                      </m:e>
                    </m:d>
                  </m:e>
                </m:d>
              </m:e>
            </m:mr>
            <m:mr>
              <m:e/>
              <m:e>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d>
                  </m:e>
                </m:d>
                <m:r>
                  <m:rPr>
                    <m:sty m:val="p"/>
                  </m:rPr>
                  <w:rPr>
                    <w:rFonts w:ascii="Cambria Math" w:hAnsi="Cambria Math"/>
                  </w:rPr>
                  <m:t>-</m:t>
                </m:r>
                <m:r>
                  <w:rPr>
                    <w:rFonts w:ascii="Cambria Math" w:hAnsi="Cambria Math"/>
                  </w:rPr>
                  <m:t>KL</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θ</m:t>
                    </m:r>
                  </m:sub>
                </m:sSub>
                <m:d>
                  <m:dPr>
                    <m:ctrlPr>
                      <w:rPr>
                        <w:rFonts w:ascii="Cambria Math" w:hAnsi="Cambria Math"/>
                      </w:rPr>
                    </m:ctrlPr>
                  </m:dPr>
                  <m:e>
                    <m:r>
                      <w:rPr>
                        <w:rFonts w:ascii="Cambria Math" w:hAnsi="Cambria Math"/>
                      </w:rPr>
                      <m:t>c</m:t>
                    </m:r>
                    <m:d>
                      <m:dPr>
                        <m:begChr m:val="|"/>
                        <m:endChr m:val="|"/>
                        <m:ctrlPr>
                          <w:rPr>
                            <w:rFonts w:ascii="Cambria Math" w:hAnsi="Cambria Math"/>
                          </w:rPr>
                        </m:ctrlPr>
                      </m:dPr>
                      <m:e>
                        <m:r>
                          <w:rPr>
                            <w:rFonts w:ascii="Cambria Math" w:hAnsi="Cambria Math"/>
                          </w:rPr>
                          <m:t>x</m:t>
                        </m:r>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c</m:t>
                        </m:r>
                      </m:e>
                    </m:d>
                  </m:e>
                </m:d>
              </m:e>
            </m:mr>
          </m:m>
        </m:oMath>
      </m:oMathPara>
    </w:p>
    <w:p w14:paraId="1AF2346C" w14:textId="77777777" w:rsidR="00AB4A61" w:rsidRDefault="00000000">
      <w:pPr>
        <w:pStyle w:val="FirstParagraph"/>
      </w:pPr>
      <w:r w:rsidRPr="00F3765B">
        <w:rPr>
          <w:highlight w:val="yellow"/>
          <w:rPrChange w:id="43" w:author="Qianqian Song" w:date="2023-07-27T21:28:00Z">
            <w:rPr/>
          </w:rPrChange>
        </w:rPr>
        <w:t xml:space="preserve">In our implementation, we used a linear layer to generate the </w:t>
      </w:r>
      <m:oMath>
        <m:r>
          <w:rPr>
            <w:rFonts w:ascii="Cambria Math" w:hAnsi="Cambria Math"/>
            <w:highlight w:val="yellow"/>
            <w:rPrChange w:id="44" w:author="Qianqian Song" w:date="2023-07-27T21:28:00Z">
              <w:rPr>
                <w:rFonts w:ascii="Cambria Math" w:hAnsi="Cambria Math"/>
              </w:rPr>
            </w:rPrChange>
          </w:rPr>
          <m:t>mu</m:t>
        </m:r>
      </m:oMath>
      <w:r w:rsidRPr="00F3765B">
        <w:rPr>
          <w:highlight w:val="yellow"/>
          <w:rPrChange w:id="45" w:author="Qianqian Song" w:date="2023-07-27T21:28:00Z">
            <w:rPr/>
          </w:rPrChange>
        </w:rPr>
        <w:t xml:space="preserve"> and another linear layer to generate the </w:t>
      </w:r>
      <m:oMath>
        <m:r>
          <w:rPr>
            <w:rFonts w:ascii="Cambria Math" w:hAnsi="Cambria Math"/>
            <w:highlight w:val="yellow"/>
            <w:rPrChange w:id="46" w:author="Qianqian Song" w:date="2023-07-27T21:28:00Z">
              <w:rPr>
                <w:rFonts w:ascii="Cambria Math" w:hAnsi="Cambria Math"/>
              </w:rPr>
            </w:rPrChange>
          </w:rPr>
          <m:t>variance</m:t>
        </m:r>
      </m:oMath>
      <w:r w:rsidRPr="00F3765B">
        <w:rPr>
          <w:highlight w:val="yellow"/>
          <w:rPrChange w:id="47" w:author="Qianqian Song" w:date="2023-07-27T21:28:00Z">
            <w:rPr/>
          </w:rPrChange>
        </w:rPr>
        <w:t>:</w:t>
      </w:r>
    </w:p>
    <w:p w14:paraId="58D1D518" w14:textId="77777777" w:rsidR="00AB4A61" w:rsidRDefault="00000000">
      <w:pPr>
        <w:pStyle w:val="BodyText"/>
      </w:pPr>
      <m:oMathPara>
        <m:oMathParaPr>
          <m:jc m:val="center"/>
        </m:oMathParaPr>
        <m:oMath>
          <m:m>
            <m:mPr>
              <m:plcHide m:val="1"/>
              <m:mcs>
                <m:mc>
                  <m:mcPr>
                    <m:count m:val="2"/>
                    <m:mcJc m:val="center"/>
                  </m:mcPr>
                </m:mc>
              </m:mcs>
              <m:ctrlPr>
                <w:rPr>
                  <w:rFonts w:ascii="Cambria Math" w:hAnsi="Cambria Math"/>
                </w:rPr>
              </m:ctrlPr>
            </m:mPr>
            <m:mr>
              <m:e/>
              <m:e>
                <m:r>
                  <w:rPr>
                    <w:rFonts w:ascii="Cambria Math" w:hAnsi="Cambria Math"/>
                  </w:rPr>
                  <m:t>μ</m:t>
                </m:r>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Θ</m:t>
                    </m:r>
                  </m:sub>
                  <m:sup>
                    <m:r>
                      <w:rPr>
                        <w:rFonts w:ascii="Cambria Math" w:hAnsi="Cambria Math"/>
                      </w:rPr>
                      <m:t>μ</m:t>
                    </m:r>
                  </m:sup>
                </m:sSubSup>
                <m:d>
                  <m:dPr>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ctrl</m:t>
                        </m:r>
                      </m:sup>
                    </m:sSubSup>
                  </m:e>
                </m:d>
              </m:e>
            </m:mr>
            <m:mr>
              <m:e/>
              <m:e>
                <m:r>
                  <w:rPr>
                    <w:rFonts w:ascii="Cambria Math" w:hAnsi="Cambria Math"/>
                  </w:rPr>
                  <m:t>σ</m:t>
                </m:r>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Θ</m:t>
                    </m:r>
                  </m:sub>
                  <m:sup>
                    <m:r>
                      <w:rPr>
                        <w:rFonts w:ascii="Cambria Math" w:hAnsi="Cambria Math"/>
                      </w:rPr>
                      <m:t>σ</m:t>
                    </m:r>
                  </m:sup>
                </m:sSubSup>
                <m:d>
                  <m:dPr>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ctrl</m:t>
                        </m:r>
                      </m:sup>
                    </m:sSubSup>
                  </m:e>
                </m:d>
              </m:e>
            </m:mr>
            <m:mr>
              <m:e/>
              <m:e/>
            </m:mr>
          </m:m>
        </m:oMath>
      </m:oMathPara>
    </w:p>
    <w:p w14:paraId="04E8ECF6" w14:textId="77777777" w:rsidR="00AB4A61" w:rsidRDefault="00000000">
      <w:pPr>
        <w:pStyle w:val="Compact"/>
        <w:numPr>
          <w:ilvl w:val="0"/>
          <w:numId w:val="5"/>
        </w:numPr>
      </w:pPr>
      <w:r>
        <w:t>Loss function</w:t>
      </w:r>
    </w:p>
    <w:p w14:paraId="76D75AC7" w14:textId="77777777" w:rsidR="00AB4A61" w:rsidRDefault="00000000">
      <w:pPr>
        <w:pStyle w:val="FirstParagraph"/>
      </w:pPr>
      <w:r>
        <w:t>The objective functions will be combined with the reconstruction loss and the KL regulation terms. Additionally, we optimized the parameters in the style encoder by giving a constraint in the latent space:</w:t>
      </w:r>
    </w:p>
    <w:p w14:paraId="3EC27416" w14:textId="77777777" w:rsidR="00AB4A61" w:rsidRDefault="00000000">
      <w:pPr>
        <w:pStyle w:val="BodyText"/>
      </w:pPr>
      <m:oMathPara>
        <m:oMathParaPr>
          <m:jc m:val="center"/>
        </m:oMathParaPr>
        <m:oMath>
          <m:r>
            <w:rPr>
              <w:rFonts w:ascii="Cambria Math" w:hAnsi="Cambria Math"/>
            </w:rPr>
            <m:t>ReconLoss</m:t>
          </m:r>
          <m:r>
            <m:rPr>
              <m:sty m:val="p"/>
            </m:rPr>
            <w:rPr>
              <w:rFonts w:ascii="Cambria Math" w:hAnsi="Cambria Math"/>
            </w:rPr>
            <m:t>=</m:t>
          </m:r>
          <m:r>
            <w:rPr>
              <w:rFonts w:ascii="Cambria Math" w:hAnsi="Cambria Math"/>
            </w:rPr>
            <m:t>SmoothL1loss</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stim</m:t>
              </m:r>
            </m:sup>
          </m:sSup>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Φ</m:t>
              </m:r>
            </m:sub>
          </m:sSub>
          <m:d>
            <m:dPr>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ctrl</m:t>
                  </m:r>
                </m:sup>
              </m:sSubSup>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e>
          </m:d>
        </m:oMath>
      </m:oMathPara>
    </w:p>
    <w:p w14:paraId="44EC4A22" w14:textId="2E848479" w:rsidR="00AB4A61" w:rsidRDefault="00000000" w:rsidP="00DB08D7">
      <w:pPr>
        <w:pStyle w:val="FirstParagraph"/>
        <w:jc w:val="center"/>
        <w:pPrChange w:id="48" w:author="Qianqian Song" w:date="2023-07-27T21:53:00Z">
          <w:pPr>
            <w:pStyle w:val="FirstParagraph"/>
          </w:pPr>
        </w:pPrChange>
      </w:pPr>
      <m:oMath>
        <m:r>
          <w:rPr>
            <w:rFonts w:ascii="Cambria Math" w:hAnsi="Cambria Math"/>
          </w:rPr>
          <m:t>KLLoss</m:t>
        </m:r>
        <m:r>
          <m:rPr>
            <m:sty m:val="p"/>
          </m:rPr>
          <w:rPr>
            <w:rFonts w:ascii="Cambria Math" w:hAnsi="Cambria Math"/>
          </w:rPr>
          <m:t>=</m:t>
        </m:r>
        <m:r>
          <w:rPr>
            <w:rFonts w:ascii="Cambria Math" w:hAnsi="Cambria Math"/>
          </w:rPr>
          <m:t>KL</m:t>
        </m:r>
        <m:d>
          <m:dPr>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σ</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I</m:t>
                </m:r>
              </m:e>
            </m:d>
          </m:e>
        </m:d>
        <m:r>
          <w:ins w:id="49" w:author="Qianqian Song" w:date="2023-07-27T21:52:00Z">
            <w:rPr>
              <w:rFonts w:ascii="Cambria Math" w:hAnsi="Cambria Math"/>
            </w:rPr>
            <m:t xml:space="preserve"> </m:t>
          </w:ins>
        </m:r>
      </m:oMath>
      <w:ins w:id="50" w:author="Qianqian Song" w:date="2023-07-27T21:52:00Z">
        <w:r w:rsidR="00E505C4">
          <w:rPr>
            <w:rFonts w:eastAsiaTheme="minorEastAsia"/>
          </w:rPr>
          <w:t xml:space="preserve"> = KL</w:t>
        </w:r>
      </w:ins>
      <w:ins w:id="51" w:author="Qianqian Song" w:date="2023-07-27T21:53:00Z">
        <w:r w:rsidR="00E505C4">
          <w:rPr>
            <w:rFonts w:eastAsiaTheme="minorEastAsia"/>
          </w:rPr>
          <w:t>(</w:t>
        </w:r>
        <w:proofErr w:type="gramStart"/>
        <w:r w:rsidR="00E505C4">
          <w:rPr>
            <w:rFonts w:eastAsiaTheme="minorEastAsia"/>
          </w:rPr>
          <w:t>N(</w:t>
        </w:r>
        <w:proofErr w:type="gramEnd"/>
        <w:r w:rsidR="00E505C4">
          <w:rPr>
            <w:rFonts w:eastAsiaTheme="minorEastAsia"/>
          </w:rPr>
          <w:t>))</w:t>
        </w:r>
      </w:ins>
    </w:p>
    <w:p w14:paraId="37E4C189" w14:textId="77777777" w:rsidR="00AB4A61" w:rsidRDefault="00000000">
      <w:pPr>
        <w:pStyle w:val="FirstParagraph"/>
      </w:pPr>
      <m:oMathPara>
        <m:oMathParaPr>
          <m:jc m:val="center"/>
        </m:oMathParaPr>
        <m:oMath>
          <m:r>
            <w:rPr>
              <w:rFonts w:ascii="Cambria Math" w:hAnsi="Cambria Math"/>
            </w:rPr>
            <m:t>StyleLoss</m:t>
          </m:r>
          <m:r>
            <m:rPr>
              <m:sty m:val="p"/>
            </m:rPr>
            <w:rPr>
              <w:rFonts w:ascii="Cambria Math" w:hAnsi="Cambria Math"/>
            </w:rPr>
            <m:t>=</m:t>
          </m:r>
          <m:r>
            <w:rPr>
              <w:rFonts w:ascii="Cambria Math" w:hAnsi="Cambria Math"/>
            </w:rPr>
            <m:t>SmoothL1Loss</m:t>
          </m:r>
          <m:d>
            <m:dPr>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stim</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c</m:t>
                  </m:r>
                </m:sub>
                <m:sup>
                  <m:r>
                    <w:rPr>
                      <w:rFonts w:ascii="Cambria Math" w:hAnsi="Cambria Math"/>
                    </w:rPr>
                    <m:t>ctrl</m:t>
                  </m:r>
                </m:sup>
              </m:sSubSup>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e>
          </m:d>
        </m:oMath>
      </m:oMathPara>
    </w:p>
    <w:p w14:paraId="5DE16DAC" w14:textId="77777777" w:rsidR="00AB4A61" w:rsidRDefault="00000000">
      <w:pPr>
        <w:pStyle w:val="FirstParagraph"/>
      </w:pPr>
      <m:oMathPara>
        <m:oMathParaPr>
          <m:jc m:val="center"/>
        </m:oMathParaPr>
        <m:oMath>
          <m:r>
            <w:rPr>
              <w:rFonts w:ascii="Cambria Math" w:hAnsi="Cambria Math"/>
            </w:rPr>
            <m:t>Loss</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r>
            <w:rPr>
              <w:rFonts w:ascii="Cambria Math" w:hAnsi="Cambria Math"/>
            </w:rPr>
            <m:t>ReconLoss</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r>
            <w:rPr>
              <w:rFonts w:ascii="Cambria Math" w:hAnsi="Cambria Math"/>
            </w:rPr>
            <m:t>KLLoss</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3</m:t>
              </m:r>
            </m:sub>
          </m:sSub>
          <m:r>
            <m:rPr>
              <m:sty m:val="p"/>
            </m:rPr>
            <w:rPr>
              <w:rFonts w:ascii="Cambria Math" w:hAnsi="Cambria Math"/>
            </w:rPr>
            <m:t>*</m:t>
          </m:r>
          <m:r>
            <w:rPr>
              <w:rFonts w:ascii="Cambria Math" w:hAnsi="Cambria Math"/>
            </w:rPr>
            <m:t>StyleLoss</m:t>
          </m:r>
        </m:oMath>
      </m:oMathPara>
    </w:p>
    <w:p w14:paraId="2C395593" w14:textId="77777777" w:rsidR="00AB4A61" w:rsidRDefault="00000000">
      <w:pPr>
        <w:pStyle w:val="FirstParagraph"/>
      </w:pPr>
      <w:r>
        <w:t>Where SmoothL1Loss and KL divergence are:</w:t>
      </w:r>
    </w:p>
    <w:p w14:paraId="2E94A612" w14:textId="77777777" w:rsidR="00AB4A61" w:rsidRDefault="00000000">
      <w:pPr>
        <w:pStyle w:val="BodyText"/>
      </w:pPr>
      <m:oMathPara>
        <m:oMathParaPr>
          <m:jc m:val="center"/>
        </m:oMathParaPr>
        <m:oMath>
          <m:r>
            <w:rPr>
              <w:rFonts w:ascii="Cambria Math" w:hAnsi="Cambria Math"/>
            </w:rPr>
            <w:lastRenderedPageBreak/>
            <m:t>SmoothL1loss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begChr m:val="{"/>
              <m:endChr m:val=""/>
              <m:ctrlPr>
                <w:rPr>
                  <w:rFonts w:ascii="Cambria Math" w:hAnsi="Cambria Math"/>
                </w:rPr>
              </m:ctrlPr>
            </m:dPr>
            <m:e>
              <m:m>
                <m:mPr>
                  <m:plcHide m:val="1"/>
                  <m:mcs>
                    <m:mc>
                      <m:mcPr>
                        <m:count m:val="1"/>
                        <m:mcJc m:val="right"/>
                      </m:mcPr>
                    </m:mc>
                    <m:mc>
                      <m:mcPr>
                        <m:count m:val="1"/>
                        <m:mcJc m:val="left"/>
                      </m:mcPr>
                    </m:mc>
                  </m:mcs>
                  <m:ctrlPr>
                    <w:rPr>
                      <w:rFonts w:ascii="Cambria Math" w:hAnsi="Cambria Math"/>
                    </w:rPr>
                  </m:ctrlPr>
                </m:mPr>
                <m:mr>
                  <m:e>
                    <m:r>
                      <w:rPr>
                        <w:rFonts w:ascii="Cambria Math" w:hAnsi="Cambria Math"/>
                      </w:rPr>
                      <m:t>0.5</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sup>
                        <m:r>
                          <w:rPr>
                            <w:rFonts w:ascii="Cambria Math" w:hAnsi="Cambria Math"/>
                          </w:rPr>
                          <m:t>2</m:t>
                        </m:r>
                      </m:sup>
                    </m:sSup>
                    <m:r>
                      <m:rPr>
                        <m:sty m:val="p"/>
                      </m:rPr>
                      <w:rPr>
                        <w:rFonts w:ascii="Cambria Math" w:hAnsi="Cambria Math"/>
                      </w:rPr>
                      <m:t>/</m:t>
                    </m:r>
                    <m:r>
                      <w:rPr>
                        <w:rFonts w:ascii="Cambria Math" w:hAnsi="Cambria Math"/>
                      </w:rPr>
                      <m:t>β</m:t>
                    </m:r>
                  </m:e>
                  <m:e>
                    <m:r>
                      <m:rPr>
                        <m:nor/>
                      </m:rPr>
                      <m:t xml:space="preserve"> if </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&lt;</m:t>
                    </m:r>
                    <m:r>
                      <w:rPr>
                        <w:rFonts w:ascii="Cambria Math" w:hAnsi="Cambria Math"/>
                      </w:rPr>
                      <m:t>β</m:t>
                    </m:r>
                  </m:e>
                </m:mr>
                <m:m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0.5β</m:t>
                    </m:r>
                  </m:e>
                  <m:e>
                    <m:r>
                      <m:rPr>
                        <m:nor/>
                      </m:rPr>
                      <m:t xml:space="preserve"> otherwise</m:t>
                    </m:r>
                  </m:e>
                </m:mr>
              </m:m>
            </m:e>
          </m:d>
        </m:oMath>
      </m:oMathPara>
    </w:p>
    <w:p w14:paraId="17B3C6D3" w14:textId="77777777" w:rsidR="00AB4A61" w:rsidRDefault="00000000">
      <w:pPr>
        <w:pStyle w:val="FirstParagraph"/>
      </w:pPr>
      <m:oMathPara>
        <m:oMathParaPr>
          <m:jc m:val="center"/>
        </m:oMathParaPr>
        <m:oMath>
          <m:r>
            <w:rPr>
              <w:rFonts w:ascii="Cambria Math" w:hAnsi="Cambria Math"/>
            </w:rPr>
            <m:t>KL</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X</m:t>
              </m:r>
            </m:sub>
            <m:sup>
              <m:r>
                <w:rPr>
                  <w:rFonts w:ascii="Cambria Math" w:hAnsi="Cambria Math"/>
                </w:rPr>
                <m:t>​</m:t>
              </m:r>
            </m:sup>
            <m:e>
              <m:r>
                <w:rPr>
                  <w:rFonts w:ascii="Cambria Math" w:hAnsi="Cambria Math"/>
                </w:rPr>
                <m:t>P</m:t>
              </m:r>
            </m:e>
          </m:nary>
          <m:d>
            <m:dPr>
              <m:ctrlPr>
                <w:rPr>
                  <w:rFonts w:ascii="Cambria Math" w:hAnsi="Cambria Math"/>
                </w:rPr>
              </m:ctrlPr>
            </m:dPr>
            <m:e>
              <m:r>
                <w:rPr>
                  <w:rFonts w:ascii="Cambria Math" w:hAnsi="Cambria Math"/>
                </w:rPr>
                <m:t>x</m:t>
              </m:r>
            </m:e>
          </m:d>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e>
                  </m:d>
                </m:num>
                <m:den>
                  <m:r>
                    <w:rPr>
                      <w:rFonts w:ascii="Cambria Math" w:hAnsi="Cambria Math"/>
                    </w:rPr>
                    <m:t>Q</m:t>
                  </m:r>
                  <m:d>
                    <m:dPr>
                      <m:ctrlPr>
                        <w:rPr>
                          <w:rFonts w:ascii="Cambria Math" w:hAnsi="Cambria Math"/>
                        </w:rPr>
                      </m:ctrlPr>
                    </m:dPr>
                    <m:e>
                      <m:r>
                        <w:rPr>
                          <w:rFonts w:ascii="Cambria Math" w:hAnsi="Cambria Math"/>
                        </w:rPr>
                        <m:t>x</m:t>
                      </m:r>
                    </m:e>
                  </m:d>
                </m:den>
              </m:f>
            </m:e>
          </m:d>
        </m:oMath>
      </m:oMathPara>
    </w:p>
    <w:p w14:paraId="66DF4EAA" w14:textId="77777777" w:rsidR="00AB4A61" w:rsidRDefault="00000000">
      <w:pPr>
        <w:pStyle w:val="Heading1"/>
      </w:pPr>
      <w:bookmarkStart w:id="52" w:name="datasets-and-preprocess"/>
      <w:bookmarkEnd w:id="0"/>
      <w:r>
        <w:t>Datasets and preprocess</w:t>
      </w:r>
    </w:p>
    <w:p w14:paraId="1FD9AA93" w14:textId="77777777" w:rsidR="00AB4A61" w:rsidRDefault="00000000">
      <w:pPr>
        <w:pStyle w:val="FirstParagraph"/>
      </w:pPr>
      <w:r>
        <w:t>Mohammad et al. [] included three groups of control and stimulated cells: two groups of PBMC cells, and a group of HPOLY cells. Mohammad et al. preprocessed the data by removing megakaryocytic cells, filtering the cells with a minimum of 500 expressing cells, extracting the top 6998 cells, and log-transforming the original data. All the data are available on https://github.com/theislab/scgen-reproducibility.</w:t>
      </w:r>
    </w:p>
    <w:p w14:paraId="7C718292" w14:textId="77777777" w:rsidR="00AB4A61" w:rsidRDefault="00000000">
      <w:pPr>
        <w:pStyle w:val="BodyText"/>
      </w:pPr>
      <w:r>
        <w:t xml:space="preserve">In our model, we performed further data preprocessing to ensure consistency between control and stimulus cells within each cell type. Specifically, for each cell type, we randomly selected an equal number of cells from both the control and stimulated groups and used them to balance the dataset. This data preprocessing step helped us create a more robust and unbiased dataset, enabling accurate and fair comparisons between the control and stimulus conditions within each cell type during subsequent analyses. By doing such data processing, we guarantee that each pair of </w:t>
      </w:r>
      <m:oMath>
        <m:sSub>
          <m:sSubPr>
            <m:ctrlPr>
              <w:rPr>
                <w:rFonts w:ascii="Cambria Math" w:hAnsi="Cambria Math"/>
              </w:rPr>
            </m:ctrlPr>
          </m:sSubPr>
          <m:e>
            <m:r>
              <w:rPr>
                <w:rFonts w:ascii="Cambria Math" w:hAnsi="Cambria Math"/>
              </w:rPr>
              <m:t>X</m:t>
            </m:r>
          </m:e>
          <m:sub>
            <m:r>
              <w:rPr>
                <w:rFonts w:ascii="Cambria Math" w:hAnsi="Cambria Math"/>
              </w:rPr>
              <m:t>ctrl</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stim</m:t>
            </m:r>
          </m:sub>
        </m:sSub>
      </m:oMath>
      <w:r>
        <w:t xml:space="preserve"> have the same cell type, so the following style transfer process would be valid.</w:t>
      </w:r>
    </w:p>
    <w:p w14:paraId="29AB0B95" w14:textId="50783A55" w:rsidR="00AB4A61" w:rsidDel="00B079FE" w:rsidRDefault="00B079FE">
      <w:pPr>
        <w:pStyle w:val="FirstParagraph"/>
        <w:rPr>
          <w:del w:id="53" w:author="Qianqian Song" w:date="2023-07-27T22:00:00Z"/>
          <w:rFonts w:asciiTheme="majorHAnsi" w:eastAsiaTheme="majorEastAsia" w:hAnsiTheme="majorHAnsi" w:cstheme="majorBidi"/>
          <w:b/>
          <w:bCs/>
          <w:color w:val="4F81BD" w:themeColor="accent1"/>
          <w:sz w:val="32"/>
          <w:szCs w:val="32"/>
        </w:rPr>
      </w:pPr>
      <w:bookmarkStart w:id="54" w:name="results-and-statistics"/>
      <w:bookmarkEnd w:id="52"/>
      <w:ins w:id="55" w:author="Qianqian Song" w:date="2023-07-27T22:00:00Z">
        <w:r w:rsidRPr="00B079FE">
          <w:rPr>
            <w:rFonts w:asciiTheme="majorHAnsi" w:eastAsiaTheme="majorEastAsia" w:hAnsiTheme="majorHAnsi" w:cstheme="majorBidi"/>
            <w:b/>
            <w:bCs/>
            <w:color w:val="4F81BD" w:themeColor="accent1"/>
            <w:sz w:val="32"/>
            <w:szCs w:val="32"/>
          </w:rPr>
          <w:t>Statistics and Reproducibility</w:t>
        </w:r>
        <w:r w:rsidRPr="00B079FE" w:rsidDel="00725DBC">
          <w:rPr>
            <w:rFonts w:asciiTheme="majorHAnsi" w:eastAsiaTheme="majorEastAsia" w:hAnsiTheme="majorHAnsi" w:cstheme="majorBidi"/>
            <w:b/>
            <w:bCs/>
            <w:color w:val="4F81BD" w:themeColor="accent1"/>
            <w:sz w:val="32"/>
            <w:szCs w:val="32"/>
          </w:rPr>
          <w:t xml:space="preserve"> </w:t>
        </w:r>
      </w:ins>
      <w:del w:id="56" w:author="Qianqian Song" w:date="2023-07-27T21:58:00Z">
        <w:r w:rsidR="00000000" w:rsidDel="00725DBC">
          <w:delText xml:space="preserve">Results and </w:delText>
        </w:r>
      </w:del>
      <w:del w:id="57" w:author="Qianqian Song" w:date="2023-07-27T21:59:00Z">
        <w:r w:rsidR="00000000" w:rsidDel="00092E95">
          <w:delText>s</w:delText>
        </w:r>
      </w:del>
      <w:del w:id="58" w:author="Qianqian Song" w:date="2023-07-27T22:00:00Z">
        <w:r w:rsidR="00000000" w:rsidDel="00B079FE">
          <w:delText>tatistics</w:delText>
        </w:r>
      </w:del>
    </w:p>
    <w:p w14:paraId="3265F9CF" w14:textId="77777777" w:rsidR="00B079FE" w:rsidRPr="00B079FE" w:rsidRDefault="00B079FE" w:rsidP="00B079FE">
      <w:pPr>
        <w:pStyle w:val="BodyText"/>
        <w:rPr>
          <w:ins w:id="59" w:author="Qianqian Song" w:date="2023-07-27T22:00:00Z"/>
        </w:rPr>
        <w:pPrChange w:id="60" w:author="Qianqian Song" w:date="2023-07-27T22:00:00Z">
          <w:pPr>
            <w:pStyle w:val="Heading1"/>
          </w:pPr>
        </w:pPrChange>
      </w:pPr>
    </w:p>
    <w:p w14:paraId="21E8263A" w14:textId="77777777" w:rsidR="00AB4A61" w:rsidRDefault="00000000">
      <w:pPr>
        <w:pStyle w:val="FirstParagraph"/>
      </w:pPr>
      <w:r>
        <w:t xml:space="preserve">In </w:t>
      </w:r>
      <w:proofErr w:type="spellStart"/>
      <w:r>
        <w:t>SpaPerb</w:t>
      </w:r>
      <w:proofErr w:type="spellEnd"/>
      <w:r>
        <w:t xml:space="preserve">, we evaluated the performance of our model using the square of the </w:t>
      </w:r>
      <m:oMath>
        <m:sSub>
          <m:sSubPr>
            <m:ctrlPr>
              <w:rPr>
                <w:rFonts w:ascii="Cambria Math" w:hAnsi="Cambria Math"/>
              </w:rPr>
            </m:ctrlPr>
          </m:sSubPr>
          <m:e>
            <m:r>
              <w:rPr>
                <w:rFonts w:ascii="Cambria Math" w:hAnsi="Cambria Math"/>
              </w:rPr>
              <m:t>r</m:t>
            </m:r>
          </m:e>
          <m:sub>
            <m:r>
              <m:rPr>
                <m:sty m:val="p"/>
              </m:rPr>
              <w:rPr>
                <w:rFonts w:ascii="Cambria Math" w:hAnsi="Cambria Math"/>
              </w:rPr>
              <m:t>-</m:t>
            </m:r>
          </m:sub>
        </m:sSub>
        <m:r>
          <w:rPr>
            <w:rFonts w:ascii="Cambria Math" w:hAnsi="Cambria Math"/>
          </w:rPr>
          <m:t>value</m:t>
        </m:r>
      </m:oMath>
      <w:r>
        <w:t xml:space="preserve">, which is calculated by the </w:t>
      </w:r>
      <m:oMath>
        <m:r>
          <w:rPr>
            <w:rFonts w:ascii="Cambria Math" w:hAnsi="Cambria Math"/>
          </w:rPr>
          <m:t>scipy</m:t>
        </m:r>
        <m:r>
          <m:rPr>
            <m:sty m:val="p"/>
          </m:rPr>
          <w:rPr>
            <w:rFonts w:ascii="Cambria Math" w:hAnsi="Cambria Math"/>
          </w:rPr>
          <m:t>.</m:t>
        </m:r>
        <m:r>
          <w:rPr>
            <w:rFonts w:ascii="Cambria Math" w:hAnsi="Cambria Math"/>
          </w:rPr>
          <m:t>stats</m:t>
        </m:r>
        <m:r>
          <m:rPr>
            <m:sty m:val="p"/>
          </m:rPr>
          <w:rPr>
            <w:rFonts w:ascii="Cambria Math" w:hAnsi="Cambria Math"/>
          </w:rPr>
          <m:t>.</m:t>
        </m:r>
        <m:r>
          <w:rPr>
            <w:rFonts w:ascii="Cambria Math" w:hAnsi="Cambria Math"/>
          </w:rPr>
          <m:t>linregress</m:t>
        </m:r>
      </m:oMath>
      <w:r>
        <w:t xml:space="preserve"> function. This metric measures the correlation between the generated images and the ground truth data. We computed the </w:t>
      </w:r>
      <m:oMath>
        <m:sSub>
          <m:sSubPr>
            <m:ctrlPr>
              <w:rPr>
                <w:rFonts w:ascii="Cambria Math" w:hAnsi="Cambria Math"/>
              </w:rPr>
            </m:ctrlPr>
          </m:sSubPr>
          <m:e>
            <m:r>
              <w:rPr>
                <w:rFonts w:ascii="Cambria Math" w:hAnsi="Cambria Math"/>
              </w:rPr>
              <m:t>r</m:t>
            </m:r>
          </m:e>
          <m:sub>
            <m:r>
              <m:rPr>
                <m:sty m:val="p"/>
              </m:rPr>
              <w:rPr>
                <w:rFonts w:ascii="Cambria Math" w:hAnsi="Cambria Math"/>
              </w:rPr>
              <m:t>-</m:t>
            </m:r>
          </m:sub>
        </m:sSub>
        <m:r>
          <w:rPr>
            <w:rFonts w:ascii="Cambria Math" w:hAnsi="Cambria Math"/>
          </w:rPr>
          <m:t>square</m:t>
        </m:r>
      </m:oMath>
      <w:r>
        <w:t xml:space="preserve"> values for both the mean and variance of all genes, as well as for the top 100 Differentially Expressed Genes (DEGs).</w:t>
      </w:r>
    </w:p>
    <w:p w14:paraId="620F4367" w14:textId="77777777" w:rsidR="00AB4A61" w:rsidRDefault="00000000">
      <w:pPr>
        <w:pStyle w:val="BodyText"/>
      </w:pPr>
      <w:r>
        <w:t>To gain a visual understanding of the model’s results, we created scatter plots comparing the generated images to the corresponding ground truth data. This graph allowed us to observe how well the model’s predictions aligned with the actual values.</w:t>
      </w:r>
    </w:p>
    <w:p w14:paraId="7E99B96E" w14:textId="77777777" w:rsidR="00AB4A61" w:rsidRDefault="00000000">
      <w:pPr>
        <w:pStyle w:val="BodyText"/>
      </w:pPr>
      <w:r>
        <w:t xml:space="preserve">Additionally, we investigated the differences between the generated images and the ground truth data for the top DEG using a violin plot. The DEGs were identified using the </w:t>
      </w:r>
      <m:oMath>
        <m:r>
          <w:rPr>
            <w:rFonts w:ascii="Cambria Math" w:hAnsi="Cambria Math"/>
          </w:rPr>
          <m:t>scanpy</m:t>
        </m:r>
        <m:r>
          <m:rPr>
            <m:sty m:val="p"/>
          </m:rPr>
          <w:rPr>
            <w:rFonts w:ascii="Cambria Math" w:hAnsi="Cambria Math"/>
          </w:rPr>
          <m:t>.</m:t>
        </m:r>
        <m:r>
          <w:rPr>
            <w:rFonts w:ascii="Cambria Math" w:hAnsi="Cambria Math"/>
          </w:rPr>
          <m:t>tl</m:t>
        </m:r>
        <m:r>
          <m:rPr>
            <m:sty m:val="p"/>
          </m:rPr>
          <w:rPr>
            <w:rFonts w:ascii="Cambria Math" w:hAnsi="Cambria Math"/>
          </w:rPr>
          <m:t>.</m:t>
        </m:r>
        <m:r>
          <w:rPr>
            <w:rFonts w:ascii="Cambria Math" w:hAnsi="Cambria Math"/>
          </w:rPr>
          <m:t>ran</m:t>
        </m:r>
        <m:sSub>
          <m:sSubPr>
            <m:ctrlPr>
              <w:rPr>
                <w:rFonts w:ascii="Cambria Math" w:hAnsi="Cambria Math"/>
              </w:rPr>
            </m:ctrlPr>
          </m:sSubPr>
          <m:e>
            <m:r>
              <w:rPr>
                <w:rFonts w:ascii="Cambria Math" w:hAnsi="Cambria Math"/>
              </w:rPr>
              <m:t>k</m:t>
            </m:r>
          </m:e>
          <m:sub>
            <m:r>
              <m:rPr>
                <m:sty m:val="p"/>
              </m:rPr>
              <w:rPr>
                <w:rFonts w:ascii="Cambria Math" w:hAnsi="Cambria Math"/>
              </w:rPr>
              <m:t>-</m:t>
            </m:r>
          </m:sub>
        </m:sSub>
        <m:r>
          <w:rPr>
            <w:rFonts w:ascii="Cambria Math" w:hAnsi="Cambria Math"/>
          </w:rPr>
          <m:t>gene</m:t>
        </m:r>
        <m:sSub>
          <m:sSubPr>
            <m:ctrlPr>
              <w:rPr>
                <w:rFonts w:ascii="Cambria Math" w:hAnsi="Cambria Math"/>
              </w:rPr>
            </m:ctrlPr>
          </m:sSubPr>
          <m:e>
            <m:r>
              <w:rPr>
                <w:rFonts w:ascii="Cambria Math" w:hAnsi="Cambria Math"/>
              </w:rPr>
              <m:t>s</m:t>
            </m:r>
          </m:e>
          <m:sub>
            <m:r>
              <m:rPr>
                <m:sty m:val="p"/>
              </m:rPr>
              <w:rPr>
                <w:rFonts w:ascii="Cambria Math" w:hAnsi="Cambria Math"/>
              </w:rPr>
              <m:t>-</m:t>
            </m:r>
          </m:sub>
        </m:sSub>
        <m:r>
          <w:rPr>
            <w:rFonts w:ascii="Cambria Math" w:hAnsi="Cambria Math"/>
          </w:rPr>
          <m:t>groups</m:t>
        </m:r>
      </m:oMath>
      <w:r>
        <w:t xml:space="preserve"> function, employing the Wilcoxon method.</w:t>
      </w:r>
    </w:p>
    <w:p w14:paraId="45299021" w14:textId="77777777" w:rsidR="009D00FD" w:rsidRDefault="00000000">
      <w:pPr>
        <w:pStyle w:val="BodyText"/>
        <w:rPr>
          <w:ins w:id="61" w:author="Qianqian Song" w:date="2023-07-27T22:00:00Z"/>
        </w:rPr>
      </w:pPr>
      <w:r>
        <w:t xml:space="preserve">Through these analyses, we aimed to assess the accuracy and performance of our SpaPerb model in generating realistic images based on the input gene expression data. The evaluation of </w:t>
      </w:r>
      <m:oMath>
        <m:sSub>
          <m:sSubPr>
            <m:ctrlPr>
              <w:rPr>
                <w:rFonts w:ascii="Cambria Math" w:hAnsi="Cambria Math"/>
              </w:rPr>
            </m:ctrlPr>
          </m:sSubPr>
          <m:e>
            <m:r>
              <w:rPr>
                <w:rFonts w:ascii="Cambria Math" w:hAnsi="Cambria Math"/>
              </w:rPr>
              <m:t>r</m:t>
            </m:r>
          </m:e>
          <m:sub>
            <m:r>
              <m:rPr>
                <m:sty m:val="p"/>
              </m:rPr>
              <w:rPr>
                <w:rFonts w:ascii="Cambria Math" w:hAnsi="Cambria Math"/>
              </w:rPr>
              <m:t>-</m:t>
            </m:r>
          </m:sub>
        </m:sSub>
        <m:r>
          <w:rPr>
            <w:rFonts w:ascii="Cambria Math" w:hAnsi="Cambria Math"/>
          </w:rPr>
          <m:t>square</m:t>
        </m:r>
      </m:oMath>
      <w:r>
        <w:t xml:space="preserve"> values and the visualization of the scatter and violin plots provided valuable insights into the model’s capabilities and highlighted any discrepancies between the generated and true data for further investigation.</w:t>
      </w:r>
    </w:p>
    <w:p w14:paraId="0C37E067" w14:textId="77777777" w:rsidR="00DF46D0" w:rsidRDefault="00DF46D0">
      <w:pPr>
        <w:pStyle w:val="BodyText"/>
        <w:rPr>
          <w:ins w:id="62" w:author="Qianqian Song" w:date="2023-07-27T22:00:00Z"/>
        </w:rPr>
      </w:pPr>
    </w:p>
    <w:p w14:paraId="5CE22081" w14:textId="5597954A" w:rsidR="000205EB" w:rsidRDefault="00037C18">
      <w:pPr>
        <w:pStyle w:val="BodyText"/>
        <w:rPr>
          <w:ins w:id="63" w:author="Qianqian Song" w:date="2023-07-27T22:02:00Z"/>
          <w:b/>
          <w:bCs/>
        </w:rPr>
      </w:pPr>
      <w:ins w:id="64" w:author="Qianqian Song" w:date="2023-07-27T22:02:00Z">
        <w:r>
          <w:rPr>
            <w:b/>
            <w:bCs/>
          </w:rPr>
          <w:lastRenderedPageBreak/>
          <w:t>Introduction</w:t>
        </w:r>
      </w:ins>
    </w:p>
    <w:p w14:paraId="6017077F" w14:textId="77777777" w:rsidR="00037C18" w:rsidRDefault="00037C18">
      <w:pPr>
        <w:pStyle w:val="BodyText"/>
        <w:rPr>
          <w:ins w:id="65" w:author="Qianqian Song" w:date="2023-07-27T22:02:00Z"/>
          <w:b/>
          <w:bCs/>
        </w:rPr>
      </w:pPr>
    </w:p>
    <w:p w14:paraId="25D3B4D5" w14:textId="77777777" w:rsidR="00D47CDF" w:rsidRDefault="00D47CDF">
      <w:pPr>
        <w:pStyle w:val="BodyText"/>
        <w:rPr>
          <w:ins w:id="66" w:author="Qianqian Song" w:date="2023-07-27T22:02:00Z"/>
          <w:b/>
          <w:bCs/>
        </w:rPr>
      </w:pPr>
    </w:p>
    <w:p w14:paraId="17F4D0E9" w14:textId="25D0F8B6" w:rsidR="00DF46D0" w:rsidRPr="009A2027" w:rsidRDefault="009A6F67">
      <w:pPr>
        <w:pStyle w:val="BodyText"/>
        <w:rPr>
          <w:b/>
          <w:bCs/>
          <w:rPrChange w:id="67" w:author="Qianqian Song" w:date="2023-07-27T22:00:00Z">
            <w:rPr/>
          </w:rPrChange>
        </w:rPr>
      </w:pPr>
      <w:ins w:id="68" w:author="Qianqian Song" w:date="2023-07-27T22:00:00Z">
        <w:r w:rsidRPr="009A2027">
          <w:rPr>
            <w:b/>
            <w:bCs/>
            <w:rPrChange w:id="69" w:author="Qianqian Song" w:date="2023-07-27T22:00:00Z">
              <w:rPr/>
            </w:rPrChange>
          </w:rPr>
          <w:t>Results</w:t>
        </w:r>
      </w:ins>
    </w:p>
    <w:p w14:paraId="01C8A4EA" w14:textId="33CD28FA" w:rsidR="009D00FD" w:rsidRDefault="00CF20CB">
      <w:pPr>
        <w:pStyle w:val="BodyText"/>
        <w:rPr>
          <w:ins w:id="70" w:author="Qianqian Song" w:date="2023-07-27T22:00:00Z"/>
        </w:rPr>
      </w:pPr>
      <w:ins w:id="71" w:author="Qianqian Song" w:date="2023-07-27T22:00:00Z">
        <w:r>
          <w:t>Fig 1- Fig 5</w:t>
        </w:r>
      </w:ins>
    </w:p>
    <w:p w14:paraId="62A7C550" w14:textId="77777777" w:rsidR="00EE112D" w:rsidRDefault="00EE112D">
      <w:pPr>
        <w:pStyle w:val="BodyText"/>
        <w:rPr>
          <w:ins w:id="72" w:author="Qianqian Song" w:date="2023-07-27T22:00:00Z"/>
        </w:rPr>
      </w:pPr>
    </w:p>
    <w:p w14:paraId="6720DA66" w14:textId="77777777" w:rsidR="00EE112D" w:rsidRDefault="00EE112D">
      <w:pPr>
        <w:pStyle w:val="BodyText"/>
        <w:rPr>
          <w:ins w:id="73" w:author="Qianqian Song" w:date="2023-07-27T22:00:00Z"/>
        </w:rPr>
      </w:pPr>
    </w:p>
    <w:p w14:paraId="717F4750" w14:textId="77777777" w:rsidR="0044030D" w:rsidRDefault="0044030D">
      <w:pPr>
        <w:pStyle w:val="BodyText"/>
        <w:rPr>
          <w:ins w:id="74" w:author="Qianqian Song" w:date="2023-07-27T22:00:00Z"/>
        </w:rPr>
      </w:pPr>
    </w:p>
    <w:p w14:paraId="31EB1A4D" w14:textId="28A2534B" w:rsidR="0044030D" w:rsidRPr="00DA66A8" w:rsidRDefault="0044030D">
      <w:pPr>
        <w:pStyle w:val="BodyText"/>
        <w:rPr>
          <w:ins w:id="75" w:author="Qianqian Song" w:date="2023-07-27T22:01:00Z"/>
          <w:b/>
          <w:bCs/>
          <w:rPrChange w:id="76" w:author="Qianqian Song" w:date="2023-07-27T22:01:00Z">
            <w:rPr>
              <w:ins w:id="77" w:author="Qianqian Song" w:date="2023-07-27T22:01:00Z"/>
            </w:rPr>
          </w:rPrChange>
        </w:rPr>
      </w:pPr>
      <w:ins w:id="78" w:author="Qianqian Song" w:date="2023-07-27T22:00:00Z">
        <w:r w:rsidRPr="00DA66A8">
          <w:rPr>
            <w:b/>
            <w:bCs/>
            <w:rPrChange w:id="79" w:author="Qianqian Song" w:date="2023-07-27T22:01:00Z">
              <w:rPr/>
            </w:rPrChange>
          </w:rPr>
          <w:t>Dis</w:t>
        </w:r>
      </w:ins>
      <w:ins w:id="80" w:author="Qianqian Song" w:date="2023-07-27T22:01:00Z">
        <w:r w:rsidRPr="00DA66A8">
          <w:rPr>
            <w:b/>
            <w:bCs/>
            <w:rPrChange w:id="81" w:author="Qianqian Song" w:date="2023-07-27T22:01:00Z">
              <w:rPr/>
            </w:rPrChange>
          </w:rPr>
          <w:t>cussion</w:t>
        </w:r>
      </w:ins>
    </w:p>
    <w:p w14:paraId="6636F161" w14:textId="1282D962" w:rsidR="0044030D" w:rsidRDefault="00314259">
      <w:pPr>
        <w:pStyle w:val="BodyText"/>
        <w:rPr>
          <w:ins w:id="82" w:author="Qianqian Song" w:date="2023-07-27T22:01:00Z"/>
        </w:rPr>
      </w:pPr>
      <w:ins w:id="83" w:author="Qianqian Song" w:date="2023-07-27T22:01:00Z">
        <w:r>
          <w:t>Summarize</w:t>
        </w:r>
        <w:r w:rsidR="00656FA7">
          <w:t xml:space="preserve">: </w:t>
        </w:r>
      </w:ins>
    </w:p>
    <w:p w14:paraId="0946DC22" w14:textId="0516DF81" w:rsidR="00314259" w:rsidRDefault="00411D5D">
      <w:pPr>
        <w:pStyle w:val="BodyText"/>
        <w:rPr>
          <w:ins w:id="84" w:author="Qianqian Song" w:date="2023-07-27T22:01:00Z"/>
        </w:rPr>
      </w:pPr>
      <w:ins w:id="85" w:author="Qianqian Song" w:date="2023-07-27T22:01:00Z">
        <w:r>
          <w:t>Pros</w:t>
        </w:r>
        <w:r w:rsidR="00611D34">
          <w:t xml:space="preserve">: </w:t>
        </w:r>
      </w:ins>
    </w:p>
    <w:p w14:paraId="113B643D" w14:textId="22E97A9F" w:rsidR="00411D5D" w:rsidRDefault="00411D5D">
      <w:pPr>
        <w:pStyle w:val="BodyText"/>
        <w:rPr>
          <w:ins w:id="86" w:author="Qianqian Song" w:date="2023-07-27T22:01:00Z"/>
        </w:rPr>
      </w:pPr>
      <w:ins w:id="87" w:author="Qianqian Song" w:date="2023-07-27T22:01:00Z">
        <w:r>
          <w:t>Cons</w:t>
        </w:r>
        <w:r w:rsidR="00451F85">
          <w:t xml:space="preserve">: </w:t>
        </w:r>
        <w:r w:rsidR="00CE258E">
          <w:t xml:space="preserve">ours, </w:t>
        </w:r>
        <w:r w:rsidR="00451F85">
          <w:t xml:space="preserve">other methods, </w:t>
        </w:r>
      </w:ins>
    </w:p>
    <w:p w14:paraId="131AC04E" w14:textId="7DFBDD83" w:rsidR="00411D5D" w:rsidRDefault="00C62083">
      <w:pPr>
        <w:pStyle w:val="BodyText"/>
        <w:rPr>
          <w:ins w:id="88" w:author="Qianqian Song" w:date="2023-07-27T22:00:00Z"/>
        </w:rPr>
      </w:pPr>
      <w:ins w:id="89" w:author="Qianqian Song" w:date="2023-07-27T22:01:00Z">
        <w:r>
          <w:t xml:space="preserve">Future </w:t>
        </w:r>
        <w:proofErr w:type="gramStart"/>
        <w:r w:rsidR="004C7A91">
          <w:t>Improvement</w:t>
        </w:r>
        <w:r w:rsidR="005B5095">
          <w:t xml:space="preserve"> </w:t>
        </w:r>
        <w:r w:rsidR="00BE4443">
          <w:t>:</w:t>
        </w:r>
        <w:proofErr w:type="gramEnd"/>
        <w:r w:rsidR="00BE4443">
          <w:t xml:space="preserve"> </w:t>
        </w:r>
      </w:ins>
    </w:p>
    <w:p w14:paraId="37E0F108" w14:textId="77777777" w:rsidR="00F468CD" w:rsidRDefault="00F468CD">
      <w:pPr>
        <w:pStyle w:val="BodyText"/>
        <w:rPr>
          <w:ins w:id="90" w:author="Qianqian Song" w:date="2023-07-27T22:00:00Z"/>
        </w:rPr>
      </w:pPr>
    </w:p>
    <w:p w14:paraId="4279C9E2" w14:textId="77777777" w:rsidR="00F468CD" w:rsidRDefault="00F468CD">
      <w:pPr>
        <w:pStyle w:val="BodyText"/>
        <w:rPr>
          <w:ins w:id="91" w:author="Qianqian Song" w:date="2023-07-27T22:00:00Z"/>
        </w:rPr>
      </w:pPr>
    </w:p>
    <w:p w14:paraId="3F7DD60C" w14:textId="77777777" w:rsidR="00222908" w:rsidRDefault="00222908">
      <w:pPr>
        <w:pStyle w:val="BodyText"/>
      </w:pPr>
    </w:p>
    <w:p w14:paraId="18A56D17" w14:textId="57F7E81A" w:rsidR="0032673A" w:rsidRDefault="0032673A" w:rsidP="009D00FD">
      <w:pPr>
        <w:pStyle w:val="EndNoteBibliography"/>
        <w:ind w:left="720" w:hanging="720"/>
        <w:rPr>
          <w:ins w:id="92" w:author="Qianqian Song" w:date="2023-07-27T21:58:00Z"/>
        </w:rPr>
      </w:pPr>
      <w:ins w:id="93" w:author="Qianqian Song" w:date="2023-07-27T21:58:00Z">
        <w:r>
          <w:t>References</w:t>
        </w:r>
      </w:ins>
    </w:p>
    <w:p w14:paraId="66B74997" w14:textId="6F6BE10C" w:rsidR="009D00FD" w:rsidRPr="009D00FD" w:rsidRDefault="009D00FD" w:rsidP="009D00FD">
      <w:pPr>
        <w:pStyle w:val="EndNoteBibliography"/>
        <w:ind w:left="720" w:hanging="720"/>
        <w:rPr>
          <w:noProof/>
        </w:rPr>
      </w:pPr>
      <w:r>
        <w:fldChar w:fldCharType="begin"/>
      </w:r>
      <w:r>
        <w:instrText xml:space="preserve"> ADDIN EN.REFLIST </w:instrText>
      </w:r>
      <w:r>
        <w:fldChar w:fldCharType="separate"/>
      </w:r>
      <w:r w:rsidRPr="009D00FD">
        <w:rPr>
          <w:noProof/>
        </w:rPr>
        <w:t>1</w:t>
      </w:r>
      <w:r w:rsidRPr="009D00FD">
        <w:rPr>
          <w:noProof/>
        </w:rPr>
        <w:tab/>
        <w:t xml:space="preserve">Karras, T., Laine, S. &amp; Aila, T. in </w:t>
      </w:r>
      <w:r w:rsidRPr="009D00FD">
        <w:rPr>
          <w:i/>
          <w:noProof/>
        </w:rPr>
        <w:t>Proceedings of the IEEE/CVF conference on computer vision and pattern recognition.</w:t>
      </w:r>
      <w:r w:rsidRPr="009D00FD">
        <w:rPr>
          <w:noProof/>
        </w:rPr>
        <w:t xml:space="preserve">  4401-4410.</w:t>
      </w:r>
    </w:p>
    <w:p w14:paraId="6A6BAA31" w14:textId="72E217C8" w:rsidR="00AB4A61" w:rsidRDefault="009D00FD">
      <w:pPr>
        <w:pStyle w:val="BodyText"/>
      </w:pPr>
      <w:r>
        <w:fldChar w:fldCharType="end"/>
      </w:r>
      <w:bookmarkEnd w:id="54"/>
    </w:p>
    <w:sectPr w:rsidR="00AB4A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9AB8C" w14:textId="77777777" w:rsidR="00FB4DBD" w:rsidRDefault="00FB4DBD">
      <w:pPr>
        <w:spacing w:after="0"/>
      </w:pPr>
      <w:r>
        <w:separator/>
      </w:r>
    </w:p>
  </w:endnote>
  <w:endnote w:type="continuationSeparator" w:id="0">
    <w:p w14:paraId="2F588B50" w14:textId="77777777" w:rsidR="00FB4DBD" w:rsidRDefault="00FB4D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1A65A" w14:textId="77777777" w:rsidR="00FB4DBD" w:rsidRDefault="00FB4DBD">
      <w:r>
        <w:separator/>
      </w:r>
    </w:p>
  </w:footnote>
  <w:footnote w:type="continuationSeparator" w:id="0">
    <w:p w14:paraId="78DB5E44" w14:textId="77777777" w:rsidR="00FB4DBD" w:rsidRDefault="00FB4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6D47D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A767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9B2538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20F49C8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20DE2D7C"/>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67925629">
    <w:abstractNumId w:val="0"/>
  </w:num>
  <w:num w:numId="2" w16cid:durableId="12784430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658109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30274112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31984594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qian Song">
    <w15:presenceInfo w15:providerId="AD" w15:userId="S::qsong@wakehealth.edu::a8a795eb-e9d3-42ff-beef-4fafb1610e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zdedtz2azpdde0rr55vp9ws2dzsxfrrdww&quot;&gt;scRNA-seq-new&lt;record-ids&gt;&lt;item&gt;1158&lt;/item&gt;&lt;/record-ids&gt;&lt;/item&gt;&lt;/Libraries&gt;"/>
  </w:docVars>
  <w:rsids>
    <w:rsidRoot w:val="00AB4A61"/>
    <w:rsid w:val="00011C91"/>
    <w:rsid w:val="000205EB"/>
    <w:rsid w:val="00037C18"/>
    <w:rsid w:val="00043031"/>
    <w:rsid w:val="00081AE3"/>
    <w:rsid w:val="00082B51"/>
    <w:rsid w:val="00092E95"/>
    <w:rsid w:val="000B163C"/>
    <w:rsid w:val="000B78C6"/>
    <w:rsid w:val="000C1942"/>
    <w:rsid w:val="00112C1B"/>
    <w:rsid w:val="00124826"/>
    <w:rsid w:val="00134AFD"/>
    <w:rsid w:val="0016082F"/>
    <w:rsid w:val="001B23C4"/>
    <w:rsid w:val="001E532F"/>
    <w:rsid w:val="00211B82"/>
    <w:rsid w:val="00212DD7"/>
    <w:rsid w:val="00222908"/>
    <w:rsid w:val="002513AE"/>
    <w:rsid w:val="00272F83"/>
    <w:rsid w:val="002C7DBE"/>
    <w:rsid w:val="002F1A7C"/>
    <w:rsid w:val="0031225D"/>
    <w:rsid w:val="00314259"/>
    <w:rsid w:val="0032673A"/>
    <w:rsid w:val="003C3A00"/>
    <w:rsid w:val="003E7377"/>
    <w:rsid w:val="00411D5D"/>
    <w:rsid w:val="00415DD5"/>
    <w:rsid w:val="0044030D"/>
    <w:rsid w:val="00451F85"/>
    <w:rsid w:val="00467161"/>
    <w:rsid w:val="00485580"/>
    <w:rsid w:val="0048581B"/>
    <w:rsid w:val="004C7A91"/>
    <w:rsid w:val="004D3665"/>
    <w:rsid w:val="004E3E4F"/>
    <w:rsid w:val="00534B8B"/>
    <w:rsid w:val="00582BC6"/>
    <w:rsid w:val="005B5095"/>
    <w:rsid w:val="005C56B6"/>
    <w:rsid w:val="00605812"/>
    <w:rsid w:val="00611D34"/>
    <w:rsid w:val="00611FD1"/>
    <w:rsid w:val="00614A62"/>
    <w:rsid w:val="00656FA7"/>
    <w:rsid w:val="0068410D"/>
    <w:rsid w:val="0069100F"/>
    <w:rsid w:val="006B16EA"/>
    <w:rsid w:val="006E3160"/>
    <w:rsid w:val="006F39BD"/>
    <w:rsid w:val="00720521"/>
    <w:rsid w:val="00725DBC"/>
    <w:rsid w:val="0076274D"/>
    <w:rsid w:val="00766D3D"/>
    <w:rsid w:val="007A2B4B"/>
    <w:rsid w:val="007C54D4"/>
    <w:rsid w:val="007E29C3"/>
    <w:rsid w:val="007F7E1D"/>
    <w:rsid w:val="008061B3"/>
    <w:rsid w:val="00861082"/>
    <w:rsid w:val="008642D2"/>
    <w:rsid w:val="00872A1B"/>
    <w:rsid w:val="008971DE"/>
    <w:rsid w:val="008A0D98"/>
    <w:rsid w:val="008A12FE"/>
    <w:rsid w:val="008B6520"/>
    <w:rsid w:val="008B76ED"/>
    <w:rsid w:val="008C0AE0"/>
    <w:rsid w:val="008E03AF"/>
    <w:rsid w:val="008E40C5"/>
    <w:rsid w:val="00927C7D"/>
    <w:rsid w:val="00934381"/>
    <w:rsid w:val="00947812"/>
    <w:rsid w:val="0095234D"/>
    <w:rsid w:val="0096183F"/>
    <w:rsid w:val="00986E46"/>
    <w:rsid w:val="009A2027"/>
    <w:rsid w:val="009A6F67"/>
    <w:rsid w:val="009D00FD"/>
    <w:rsid w:val="00A453AD"/>
    <w:rsid w:val="00A53EB7"/>
    <w:rsid w:val="00A71984"/>
    <w:rsid w:val="00A86A34"/>
    <w:rsid w:val="00AB4A61"/>
    <w:rsid w:val="00AF0A79"/>
    <w:rsid w:val="00AF0B3B"/>
    <w:rsid w:val="00B079FE"/>
    <w:rsid w:val="00B1079D"/>
    <w:rsid w:val="00B4502E"/>
    <w:rsid w:val="00B91276"/>
    <w:rsid w:val="00BB17B0"/>
    <w:rsid w:val="00BE4443"/>
    <w:rsid w:val="00C040C7"/>
    <w:rsid w:val="00C42D9C"/>
    <w:rsid w:val="00C62083"/>
    <w:rsid w:val="00C902B8"/>
    <w:rsid w:val="00CC1C9E"/>
    <w:rsid w:val="00CE258E"/>
    <w:rsid w:val="00CF20CB"/>
    <w:rsid w:val="00D47CDF"/>
    <w:rsid w:val="00D85438"/>
    <w:rsid w:val="00DA66A8"/>
    <w:rsid w:val="00DA6E79"/>
    <w:rsid w:val="00DB08D7"/>
    <w:rsid w:val="00DF46D0"/>
    <w:rsid w:val="00E056BD"/>
    <w:rsid w:val="00E21AB3"/>
    <w:rsid w:val="00E505C4"/>
    <w:rsid w:val="00E55CEF"/>
    <w:rsid w:val="00E803B4"/>
    <w:rsid w:val="00EA22FF"/>
    <w:rsid w:val="00ED0FB6"/>
    <w:rsid w:val="00EE0DEE"/>
    <w:rsid w:val="00EE112D"/>
    <w:rsid w:val="00F3653B"/>
    <w:rsid w:val="00F3765B"/>
    <w:rsid w:val="00F468CD"/>
    <w:rsid w:val="00F62053"/>
    <w:rsid w:val="00F67C24"/>
    <w:rsid w:val="00FB4DBD"/>
    <w:rsid w:val="00FB4FB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21EA"/>
  <w15:docId w15:val="{3E66D77E-7C72-7240-952A-D7C117D0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A453AD"/>
    <w:pPr>
      <w:spacing w:after="0"/>
    </w:pPr>
  </w:style>
  <w:style w:type="paragraph" w:customStyle="1" w:styleId="EndNoteBibliographyTitle">
    <w:name w:val="EndNote Bibliography Title"/>
    <w:basedOn w:val="Normal"/>
    <w:link w:val="EndNoteBibliographyTitleChar"/>
    <w:rsid w:val="009D00FD"/>
    <w:pPr>
      <w:spacing w:after="0"/>
      <w:jc w:val="center"/>
    </w:pPr>
    <w:rPr>
      <w:rFonts w:ascii="Cambria" w:hAnsi="Cambria"/>
    </w:rPr>
  </w:style>
  <w:style w:type="character" w:customStyle="1" w:styleId="BodyTextChar">
    <w:name w:val="Body Text Char"/>
    <w:basedOn w:val="DefaultParagraphFont"/>
    <w:link w:val="BodyText"/>
    <w:rsid w:val="009D00FD"/>
  </w:style>
  <w:style w:type="character" w:customStyle="1" w:styleId="FirstParagraphChar">
    <w:name w:val="First Paragraph Char"/>
    <w:basedOn w:val="BodyTextChar"/>
    <w:link w:val="FirstParagraph"/>
    <w:rsid w:val="009D00FD"/>
  </w:style>
  <w:style w:type="character" w:customStyle="1" w:styleId="EndNoteBibliographyTitleChar">
    <w:name w:val="EndNote Bibliography Title Char"/>
    <w:basedOn w:val="FirstParagraphChar"/>
    <w:link w:val="EndNoteBibliographyTitle"/>
    <w:rsid w:val="009D00FD"/>
    <w:rPr>
      <w:rFonts w:ascii="Cambria" w:hAnsi="Cambria"/>
    </w:rPr>
  </w:style>
  <w:style w:type="paragraph" w:customStyle="1" w:styleId="EndNoteBibliography">
    <w:name w:val="EndNote Bibliography"/>
    <w:basedOn w:val="Normal"/>
    <w:link w:val="EndNoteBibliographyChar"/>
    <w:rsid w:val="009D00FD"/>
    <w:rPr>
      <w:rFonts w:ascii="Cambria" w:hAnsi="Cambria"/>
    </w:rPr>
  </w:style>
  <w:style w:type="character" w:customStyle="1" w:styleId="EndNoteBibliographyChar">
    <w:name w:val="EndNote Bibliography Char"/>
    <w:basedOn w:val="FirstParagraphChar"/>
    <w:link w:val="EndNoteBibliography"/>
    <w:rsid w:val="009D00FD"/>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Qianqian Song</cp:lastModifiedBy>
  <cp:revision>168</cp:revision>
  <dcterms:created xsi:type="dcterms:W3CDTF">2023-07-23T03:02:00Z</dcterms:created>
  <dcterms:modified xsi:type="dcterms:W3CDTF">2023-07-28T02:26:00Z</dcterms:modified>
</cp:coreProperties>
</file>